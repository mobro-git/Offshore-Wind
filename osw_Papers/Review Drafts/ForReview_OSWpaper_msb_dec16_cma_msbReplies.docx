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354F" w14:textId="7DB9FB57" w:rsidR="00696727" w:rsidRDefault="00211655" w:rsidP="003A4898">
      <w:pPr>
        <w:pStyle w:val="Heading1"/>
        <w:spacing w:before="0" w:line="240" w:lineRule="auto"/>
        <w:contextualSpacing/>
        <w:mirrorIndents/>
        <w:jc w:val="both"/>
      </w:pPr>
      <w:bookmarkStart w:id="0" w:name="_Hlk26888613"/>
      <w:commentRangeStart w:id="1"/>
      <w:commentRangeStart w:id="2"/>
      <w:r>
        <w:t xml:space="preserve">Contribution of Offshore Wind to the Grid Mix and Air Quality Implications: </w:t>
      </w:r>
      <w:r w:rsidR="000D3080">
        <w:t xml:space="preserve">U.S. </w:t>
      </w:r>
      <w:r>
        <w:t>National Approac</w:t>
      </w:r>
      <w:r w:rsidR="00696727">
        <w:t>h</w:t>
      </w:r>
      <w:commentRangeEnd w:id="1"/>
      <w:r w:rsidR="00E83B49">
        <w:rPr>
          <w:rStyle w:val="CommentReference"/>
          <w:rFonts w:asciiTheme="minorHAnsi" w:eastAsiaTheme="minorHAnsi" w:hAnsiTheme="minorHAnsi" w:cstheme="minorBidi"/>
          <w:color w:val="auto"/>
        </w:rPr>
        <w:commentReference w:id="1"/>
      </w:r>
      <w:commentRangeEnd w:id="2"/>
      <w:r w:rsidR="00EF14A8">
        <w:rPr>
          <w:rStyle w:val="CommentReference"/>
          <w:rFonts w:asciiTheme="minorHAnsi" w:eastAsiaTheme="minorHAnsi" w:hAnsiTheme="minorHAnsi" w:cstheme="minorBidi"/>
          <w:color w:val="auto"/>
        </w:rPr>
        <w:commentReference w:id="2"/>
      </w:r>
    </w:p>
    <w:p w14:paraId="0E247139" w14:textId="3C0C4712" w:rsidR="00D815B8" w:rsidRDefault="00D815B8" w:rsidP="003A4898">
      <w:pPr>
        <w:spacing w:line="240" w:lineRule="auto"/>
        <w:contextualSpacing/>
        <w:mirrorIndents/>
        <w:jc w:val="both"/>
        <w:rPr>
          <w:b/>
        </w:rPr>
      </w:pPr>
      <w:r w:rsidRPr="008807C3">
        <w:rPr>
          <w:b/>
        </w:rPr>
        <w:t>Morgan S. Browning</w:t>
      </w:r>
      <w:r w:rsidR="00F627AF">
        <w:rPr>
          <w:b/>
        </w:rPr>
        <w:t xml:space="preserve"> </w:t>
      </w:r>
      <w:r w:rsidRPr="008807C3">
        <w:rPr>
          <w:b/>
          <w:vertAlign w:val="superscript"/>
        </w:rPr>
        <w:t>a,*</w:t>
      </w:r>
      <w:r w:rsidRPr="008807C3">
        <w:rPr>
          <w:b/>
        </w:rPr>
        <w:t xml:space="preserve">, Carol </w:t>
      </w:r>
      <w:r w:rsidR="00D92439">
        <w:rPr>
          <w:b/>
        </w:rPr>
        <w:t>S</w:t>
      </w:r>
      <w:r w:rsidRPr="008807C3">
        <w:rPr>
          <w:b/>
        </w:rPr>
        <w:t>. Lenox</w:t>
      </w:r>
      <w:r w:rsidR="00F627AF">
        <w:rPr>
          <w:b/>
        </w:rPr>
        <w:t xml:space="preserve"> </w:t>
      </w:r>
      <w:r w:rsidRPr="008807C3">
        <w:rPr>
          <w:b/>
          <w:vertAlign w:val="superscript"/>
        </w:rPr>
        <w:t>b</w:t>
      </w:r>
    </w:p>
    <w:p w14:paraId="26242882" w14:textId="77777777" w:rsidR="00EF1F55" w:rsidRPr="00EF1F55" w:rsidRDefault="00EF1F55" w:rsidP="003A4898">
      <w:pPr>
        <w:spacing w:line="240" w:lineRule="auto"/>
        <w:contextualSpacing/>
        <w:mirrorIndents/>
        <w:jc w:val="both"/>
        <w:rPr>
          <w:b/>
        </w:rPr>
      </w:pPr>
    </w:p>
    <w:p w14:paraId="3AB9D4E9" w14:textId="4C85C898" w:rsidR="00D815B8" w:rsidRDefault="00D815B8" w:rsidP="003A4898">
      <w:pPr>
        <w:spacing w:line="240" w:lineRule="auto"/>
        <w:contextualSpacing/>
        <w:mirrorIndents/>
        <w:jc w:val="both"/>
      </w:pPr>
      <w:proofErr w:type="gramStart"/>
      <w:r>
        <w:rPr>
          <w:vertAlign w:val="superscript"/>
        </w:rPr>
        <w:t>a</w:t>
      </w:r>
      <w:proofErr w:type="gramEnd"/>
      <w:r>
        <w:t xml:space="preserve"> </w:t>
      </w:r>
      <w:r w:rsidR="00E84519">
        <w:t>Oak Ridge Institute for Science and Education (ORISE) Research Fellow, U.S. Environmental Protection Agency, Office of Research and Development, 109 TW Alexander Dr., NC 27709, United States</w:t>
      </w:r>
    </w:p>
    <w:p w14:paraId="7379D783" w14:textId="176FCB32" w:rsidR="00D815B8" w:rsidRDefault="00D815B8" w:rsidP="003A4898">
      <w:pPr>
        <w:spacing w:line="240" w:lineRule="auto"/>
        <w:contextualSpacing/>
        <w:mirrorIndents/>
        <w:jc w:val="both"/>
      </w:pPr>
      <w:r>
        <w:rPr>
          <w:vertAlign w:val="superscript"/>
        </w:rPr>
        <w:t>b</w:t>
      </w:r>
      <w:r>
        <w:t xml:space="preserve"> U.S. Environmental Protection Agency, Office of Research and Development, 109 TW Alexander Dr., NC 27709, United States</w:t>
      </w:r>
    </w:p>
    <w:p w14:paraId="23717EAA" w14:textId="78ABEB4C" w:rsidR="003A4898" w:rsidRDefault="00EF5961" w:rsidP="003A4898">
      <w:pPr>
        <w:spacing w:line="240" w:lineRule="auto"/>
        <w:contextualSpacing/>
        <w:mirrorIndents/>
        <w:jc w:val="both"/>
      </w:pPr>
      <w:r>
        <w:rPr>
          <w:vertAlign w:val="superscript"/>
        </w:rPr>
        <w:t>*</w:t>
      </w:r>
      <w:r>
        <w:t xml:space="preserve"> Corresponding author. </w:t>
      </w:r>
      <w:r w:rsidRPr="00F66098">
        <w:rPr>
          <w:i/>
        </w:rPr>
        <w:t>Email</w:t>
      </w:r>
      <w:r w:rsidR="00F66098" w:rsidRPr="00F66098">
        <w:rPr>
          <w:i/>
        </w:rPr>
        <w:t xml:space="preserve"> </w:t>
      </w:r>
      <w:r w:rsidRPr="00F66098">
        <w:rPr>
          <w:i/>
        </w:rPr>
        <w:t>address:</w:t>
      </w:r>
      <w:r>
        <w:t xml:space="preserve"> </w:t>
      </w:r>
      <w:hyperlink r:id="rId15" w:history="1">
        <w:r w:rsidRPr="00CC5FD7">
          <w:rPr>
            <w:rStyle w:val="Hyperlink"/>
          </w:rPr>
          <w:t>browning.morgan@epa.gov</w:t>
        </w:r>
      </w:hyperlink>
      <w:r>
        <w:t xml:space="preserve"> (M.S. Browning)</w:t>
      </w:r>
      <w:bookmarkEnd w:id="0"/>
    </w:p>
    <w:p w14:paraId="31190E17" w14:textId="4779B715" w:rsidR="008570E5" w:rsidRDefault="008570E5" w:rsidP="003A4898">
      <w:pPr>
        <w:pStyle w:val="Heading2"/>
        <w:jc w:val="both"/>
      </w:pPr>
      <w:r w:rsidRPr="008570E5">
        <w:t>Abstract</w:t>
      </w:r>
    </w:p>
    <w:p w14:paraId="293E4473" w14:textId="77777777" w:rsidR="004A1D98" w:rsidRPr="00134E75" w:rsidRDefault="004A1D98" w:rsidP="003A4898">
      <w:pPr>
        <w:spacing w:after="0" w:line="240" w:lineRule="auto"/>
        <w:contextualSpacing/>
        <w:mirrorIndents/>
        <w:jc w:val="both"/>
      </w:pPr>
    </w:p>
    <w:p w14:paraId="7CD09671" w14:textId="40E0C5DD" w:rsidR="00712618" w:rsidRDefault="004A1D98" w:rsidP="003A4898">
      <w:pPr>
        <w:spacing w:after="0" w:line="240" w:lineRule="auto"/>
        <w:contextualSpacing/>
        <w:mirrorIndents/>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3" w:name="_Hlk20918300"/>
      <w:r w:rsidR="006B66AE" w:rsidRPr="006B66AE">
        <w:t>CO</w:t>
      </w:r>
      <w:r w:rsidR="006B66AE" w:rsidRPr="006B66AE">
        <w:rPr>
          <w:vertAlign w:val="subscript"/>
        </w:rPr>
        <w:t>2</w:t>
      </w:r>
      <w:bookmarkEnd w:id="3"/>
      <w:r w:rsidR="006B66AE">
        <w:t xml:space="preserve">) </w:t>
      </w:r>
      <w:r w:rsidR="00087B87" w:rsidRPr="006B66AE">
        <w:t>mitigation</w:t>
      </w:r>
      <w:r w:rsidR="004C6FAF">
        <w:t xml:space="preserve"> stringency</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3A4898">
      <w:pPr>
        <w:spacing w:after="0" w:line="240" w:lineRule="auto"/>
        <w:contextualSpacing/>
        <w:mirrorIndents/>
        <w:jc w:val="both"/>
      </w:pPr>
    </w:p>
    <w:p w14:paraId="05C1935D" w14:textId="4527F56B" w:rsidR="00FC7A88" w:rsidRDefault="00712618" w:rsidP="003A4898">
      <w:pPr>
        <w:spacing w:after="0" w:line="240" w:lineRule="auto"/>
        <w:contextualSpacing/>
        <w:mirrorIndents/>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537127">
        <w:t xml:space="preserve"> (TIMES)</w:t>
      </w:r>
      <w:r w:rsidR="004A0476">
        <w:t xml:space="preserve"> </w:t>
      </w:r>
      <w:r w:rsidR="00537127">
        <w:t>e</w:t>
      </w:r>
      <w:r w:rsidRPr="00134E75">
        <w:t xml:space="preserve">nergy </w:t>
      </w:r>
      <w:r w:rsidR="00537127">
        <w:t>s</w:t>
      </w:r>
      <w:r w:rsidRPr="00134E75">
        <w:t>ystem model</w:t>
      </w:r>
      <w:r w:rsidR="00CF36A1" w:rsidRPr="00134E75">
        <w:t xml:space="preserve"> </w:t>
      </w:r>
      <w:r w:rsidRPr="00134E75">
        <w:t xml:space="preserve">and a </w:t>
      </w:r>
      <w:ins w:id="4" w:author="Browning, Morgan" w:date="2020-01-29T15:24:00Z">
        <w:r w:rsidR="00E36AFA">
          <w:t xml:space="preserve">nine-region </w:t>
        </w:r>
      </w:ins>
      <w:r w:rsidRPr="00134E75">
        <w:t xml:space="preserve">database representation of the U.S. energy system called the </w:t>
      </w:r>
      <w:commentRangeStart w:id="5"/>
      <w:commentRangeStart w:id="6"/>
      <w:r w:rsidRPr="00134E75">
        <w:t>EPAUS9rT</w:t>
      </w:r>
      <w:commentRangeEnd w:id="5"/>
      <w:r w:rsidR="00A62066">
        <w:rPr>
          <w:rStyle w:val="CommentReference"/>
        </w:rPr>
        <w:commentReference w:id="5"/>
      </w:r>
      <w:commentRangeEnd w:id="6"/>
      <w:r w:rsidR="001016C8">
        <w:rPr>
          <w:rStyle w:val="CommentReference"/>
        </w:rPr>
        <w:commentReference w:id="6"/>
      </w:r>
      <w:r w:rsidRPr="00134E75">
        <w: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commentRangeStart w:id="7"/>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w:t>
      </w:r>
      <w:commentRangeEnd w:id="7"/>
      <w:r w:rsidR="00A62066">
        <w:rPr>
          <w:rStyle w:val="CommentReference"/>
        </w:rPr>
        <w:commentReference w:id="7"/>
      </w:r>
      <w:r w:rsidR="00FC7A88">
        <w:t xml:space="preserve">Additionally, we found that while </w:t>
      </w:r>
      <w:r w:rsidR="00FC7A88" w:rsidRPr="006B66AE">
        <w:t>CO</w:t>
      </w:r>
      <w:r w:rsidR="00FC7A88" w:rsidRPr="006B66AE">
        <w:rPr>
          <w:vertAlign w:val="subscript"/>
        </w:rPr>
        <w:t>2</w:t>
      </w:r>
      <w:r w:rsidR="00FC7A88" w:rsidRPr="00134E75">
        <w:t xml:space="preserve"> mitigation </w:t>
      </w:r>
      <w:r w:rsidR="00D9258A">
        <w:t>led to</w:t>
      </w:r>
      <w:r w:rsidR="00FC7A88">
        <w:t xml:space="preserve"> a statistically significant </w:t>
      </w:r>
      <w:r w:rsidR="00D9258A">
        <w:t>reduction</w:t>
      </w:r>
      <w:r w:rsidR="00FC7A88">
        <w:t xml:space="preserve"> </w:t>
      </w:r>
      <w:r w:rsidR="00367515">
        <w:t>in</w:t>
      </w:r>
      <w:r w:rsidR="00FC7A88">
        <w:t xml:space="preserve"> all five emissions investigated, OSW capacity only </w:t>
      </w:r>
      <w:r w:rsidR="00D9258A">
        <w:t>led to</w:t>
      </w:r>
      <w:r w:rsidR="00FC7A88">
        <w:t xml:space="preserve"> a statistically significant </w:t>
      </w:r>
      <w:r w:rsidR="00D9258A">
        <w:t>reduction i</w:t>
      </w:r>
      <w:r w:rsidR="00FC7A88">
        <w:t xml:space="preserve">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nationally, analyzing the differences in adoption of </w:t>
      </w:r>
      <w:r w:rsidR="00FC7A88">
        <w:t>OSW</w:t>
      </w:r>
      <w:r w:rsidR="00FC7A88" w:rsidRPr="00134E75">
        <w:t xml:space="preserve"> and how access to this technology provides a broader range of emission reduction options for the power sector. </w:t>
      </w:r>
      <w:r w:rsidR="00FC7A88">
        <w:t xml:space="preserve"> </w:t>
      </w:r>
    </w:p>
    <w:p w14:paraId="38260D16" w14:textId="26D0D6AA" w:rsidR="00586430" w:rsidRDefault="00586430" w:rsidP="003A4898">
      <w:pPr>
        <w:spacing w:after="0" w:line="240" w:lineRule="auto"/>
        <w:contextualSpacing/>
        <w:mirrorIndents/>
        <w:jc w:val="both"/>
      </w:pPr>
    </w:p>
    <w:p w14:paraId="7A46AD07" w14:textId="10E4E2E8" w:rsidR="00586430" w:rsidRDefault="00586430" w:rsidP="003A4898">
      <w:pPr>
        <w:pStyle w:val="Heading2"/>
        <w:spacing w:before="0" w:line="240" w:lineRule="auto"/>
        <w:contextualSpacing/>
        <w:mirrorIndents/>
        <w:jc w:val="both"/>
      </w:pPr>
      <w:r>
        <w:t>Keywords</w:t>
      </w:r>
    </w:p>
    <w:p w14:paraId="24B46F4C" w14:textId="7EC98B4B" w:rsidR="008570E5" w:rsidRDefault="008570E5" w:rsidP="003A4898">
      <w:pPr>
        <w:spacing w:after="0" w:line="240" w:lineRule="auto"/>
        <w:contextualSpacing/>
        <w:mirrorIndents/>
        <w:jc w:val="both"/>
      </w:pPr>
    </w:p>
    <w:p w14:paraId="14F1AE4A" w14:textId="1F8B49EA" w:rsidR="00586430" w:rsidRDefault="00586430" w:rsidP="003A4898">
      <w:pPr>
        <w:spacing w:after="0" w:line="240" w:lineRule="auto"/>
        <w:contextualSpacing/>
        <w:mirrorIndents/>
        <w:jc w:val="both"/>
      </w:pPr>
      <w:r>
        <w:t>Offshore wind</w:t>
      </w:r>
      <w:r w:rsidR="00153891">
        <w:t xml:space="preserve"> energy; energy system </w:t>
      </w:r>
      <w:r w:rsidR="00DC05D2">
        <w:t>scenarios</w:t>
      </w:r>
      <w:r w:rsidR="00153891">
        <w:t>; cost optimization; carbon dioxide mitigation; air quality</w:t>
      </w:r>
      <w:r>
        <w:t xml:space="preserve"> </w:t>
      </w:r>
    </w:p>
    <w:p w14:paraId="43B4565E" w14:textId="786224B1" w:rsidR="002C2783" w:rsidRDefault="002C2783" w:rsidP="003A4898">
      <w:pPr>
        <w:spacing w:after="0" w:line="240" w:lineRule="auto"/>
        <w:contextualSpacing/>
        <w:mirrorIndents/>
        <w:jc w:val="both"/>
      </w:pPr>
    </w:p>
    <w:p w14:paraId="2D86273A" w14:textId="59117607" w:rsidR="002C2783" w:rsidRDefault="002C2783" w:rsidP="003A4898">
      <w:pPr>
        <w:pStyle w:val="Heading2"/>
        <w:spacing w:before="0" w:line="240" w:lineRule="auto"/>
        <w:contextualSpacing/>
        <w:mirrorIndents/>
        <w:jc w:val="both"/>
      </w:pPr>
      <w:r>
        <w:t>Highlights</w:t>
      </w:r>
    </w:p>
    <w:p w14:paraId="0E9BB025" w14:textId="77777777" w:rsidR="002C2783" w:rsidRDefault="002C2783" w:rsidP="003A4898">
      <w:pPr>
        <w:spacing w:after="0" w:line="240" w:lineRule="auto"/>
        <w:contextualSpacing/>
        <w:mirrorIndents/>
        <w:jc w:val="both"/>
      </w:pPr>
    </w:p>
    <w:p w14:paraId="6826A49E" w14:textId="6B4834AF" w:rsidR="002C2783" w:rsidRDefault="00E66609" w:rsidP="003A4898">
      <w:pPr>
        <w:pStyle w:val="ListParagraph"/>
        <w:numPr>
          <w:ilvl w:val="0"/>
          <w:numId w:val="9"/>
        </w:numPr>
        <w:spacing w:after="0" w:line="240" w:lineRule="auto"/>
        <w:mirrorIndents/>
        <w:jc w:val="both"/>
      </w:pPr>
      <w:r>
        <w:t>O</w:t>
      </w:r>
      <w:r w:rsidR="002C2783">
        <w:t>ffshore wind capacity is modeled for the U.S. based on cost and CO</w:t>
      </w:r>
      <w:r w:rsidR="002C2783">
        <w:rPr>
          <w:vertAlign w:val="subscript"/>
        </w:rPr>
        <w:t>2</w:t>
      </w:r>
      <w:r w:rsidR="002C2783">
        <w:t xml:space="preserve"> </w:t>
      </w:r>
      <w:r w:rsidR="004C4463">
        <w:t>cap</w:t>
      </w:r>
      <w:r w:rsidR="002C2783">
        <w:t xml:space="preserve"> scenarios</w:t>
      </w:r>
    </w:p>
    <w:p w14:paraId="27A7D127" w14:textId="20B9833F" w:rsidR="002C2783" w:rsidRDefault="001A7ED5" w:rsidP="003A4898">
      <w:pPr>
        <w:pStyle w:val="ListParagraph"/>
        <w:numPr>
          <w:ilvl w:val="0"/>
          <w:numId w:val="9"/>
        </w:numPr>
        <w:spacing w:after="0" w:line="240" w:lineRule="auto"/>
        <w:mirrorIndents/>
        <w:jc w:val="both"/>
      </w:pPr>
      <w:r>
        <w:t xml:space="preserve">Natural gas and coal </w:t>
      </w:r>
      <w:r w:rsidR="00FD3A52">
        <w:t xml:space="preserve">generation are </w:t>
      </w:r>
      <w:r w:rsidR="004C4463">
        <w:t>most</w:t>
      </w:r>
      <w:r>
        <w:t xml:space="preserve"> displaced by offshore wind</w:t>
      </w:r>
    </w:p>
    <w:p w14:paraId="75409CF6" w14:textId="3C849C84" w:rsidR="001A7ED5" w:rsidRDefault="001A7ED5" w:rsidP="003A4898">
      <w:pPr>
        <w:pStyle w:val="ListParagraph"/>
        <w:numPr>
          <w:ilvl w:val="0"/>
          <w:numId w:val="9"/>
        </w:numPr>
        <w:spacing w:after="0" w:line="240" w:lineRule="auto"/>
        <w:mirrorIndents/>
        <w:jc w:val="both"/>
      </w:pPr>
      <w:r>
        <w:t>PM</w:t>
      </w:r>
      <w:r>
        <w:rPr>
          <w:vertAlign w:val="subscript"/>
        </w:rPr>
        <w:t>2.5</w:t>
      </w:r>
      <w:r>
        <w:t xml:space="preserve"> and CO</w:t>
      </w:r>
      <w:r>
        <w:rPr>
          <w:vertAlign w:val="subscript"/>
        </w:rPr>
        <w:t>2</w:t>
      </w:r>
      <w:r>
        <w:t xml:space="preserve"> emissions are </w:t>
      </w:r>
      <w:r w:rsidR="00FB5F96">
        <w:t xml:space="preserve">reduced </w:t>
      </w:r>
      <w:r w:rsidR="00254039">
        <w:t xml:space="preserve">most </w:t>
      </w:r>
      <w:r w:rsidR="004B6181">
        <w:t xml:space="preserve">significantly </w:t>
      </w:r>
      <w:r w:rsidR="00FB5F96">
        <w:t>by offshore wind</w:t>
      </w:r>
      <w:r w:rsidR="004B6181">
        <w:t xml:space="preserve"> </w:t>
      </w:r>
      <w:r w:rsidR="000E302E">
        <w:t>additions</w:t>
      </w:r>
    </w:p>
    <w:p w14:paraId="7A4897C0" w14:textId="2611E382" w:rsidR="00A70349" w:rsidRDefault="00A70349" w:rsidP="003A4898">
      <w:pPr>
        <w:pStyle w:val="ListParagraph"/>
        <w:numPr>
          <w:ilvl w:val="0"/>
          <w:numId w:val="9"/>
        </w:numPr>
        <w:spacing w:after="0" w:line="240" w:lineRule="auto"/>
        <w:mirrorIndents/>
        <w:jc w:val="both"/>
      </w:pPr>
      <w:r>
        <w:t>Cost is the chief barrier to achieving these emissions reductions</w:t>
      </w:r>
    </w:p>
    <w:p w14:paraId="5EC58818" w14:textId="77777777" w:rsidR="00586430" w:rsidRDefault="00586430" w:rsidP="003A4898">
      <w:pPr>
        <w:pStyle w:val="Heading2"/>
        <w:jc w:val="both"/>
      </w:pPr>
    </w:p>
    <w:p w14:paraId="5FF252FD" w14:textId="3AB718B3" w:rsidR="00DF0151" w:rsidRDefault="00612775" w:rsidP="003A4898">
      <w:pPr>
        <w:pStyle w:val="Heading2"/>
        <w:jc w:val="both"/>
      </w:pPr>
      <w:r>
        <w:t xml:space="preserve">1. </w:t>
      </w:r>
      <w:r w:rsidR="008570E5">
        <w:t>Introduction</w:t>
      </w:r>
      <w:r w:rsidR="004262BF">
        <w:t xml:space="preserve"> and objectives</w:t>
      </w:r>
    </w:p>
    <w:p w14:paraId="1CCBA3A0" w14:textId="77777777" w:rsidR="00DC7192" w:rsidRPr="00DC7192" w:rsidRDefault="00DC7192" w:rsidP="003A4898">
      <w:pPr>
        <w:spacing w:line="240" w:lineRule="auto"/>
        <w:contextualSpacing/>
        <w:mirrorIndents/>
        <w:jc w:val="both"/>
      </w:pPr>
    </w:p>
    <w:p w14:paraId="6E669F6E" w14:textId="267DCCDC" w:rsidR="00CE22D7" w:rsidRDefault="001507A4" w:rsidP="003A4898">
      <w:pPr>
        <w:spacing w:after="0" w:line="240" w:lineRule="auto"/>
        <w:contextualSpacing/>
        <w:mirrorIndents/>
        <w:jc w:val="both"/>
      </w:pPr>
      <w:r>
        <w:t>OSW</w:t>
      </w:r>
      <w:r w:rsidR="00CE22D7">
        <w:t xml:space="preserve"> is a renewable energy </w:t>
      </w:r>
      <w:r w:rsidR="00836741">
        <w:t>re</w:t>
      </w:r>
      <w:r w:rsidR="00CE22D7">
        <w:t xml:space="preserve">source available over coastal and great lake waters. Its low variability and </w:t>
      </w:r>
      <w:r w:rsidR="00375854">
        <w:t xml:space="preserve">low </w:t>
      </w:r>
      <w:r w:rsidR="00CE22D7">
        <w:t xml:space="preserve">uncertainty paired with its proximity to large population centers makes it a prime candidate for electricity production. </w:t>
      </w:r>
      <w:r w:rsidR="00F14E0A">
        <w:t xml:space="preserve">Offshore winds blow </w:t>
      </w:r>
      <w:r w:rsidR="00353764">
        <w:t xml:space="preserve">relatively </w:t>
      </w:r>
      <w:r w:rsidR="00F14E0A">
        <w:t xml:space="preserve">consistently and often peak in </w:t>
      </w:r>
      <w:r w:rsidR="00C33C96">
        <w:t>tandem</w:t>
      </w:r>
      <w:r w:rsidR="00F14E0A">
        <w:t xml:space="preserve"> with daily demands. </w:t>
      </w:r>
      <w:r w:rsidR="00CE22D7">
        <w:t>In the U</w:t>
      </w:r>
      <w:r w:rsidR="007A7BFA">
        <w:t>.</w:t>
      </w:r>
      <w:r w:rsidR="00CE22D7">
        <w:t>S</w:t>
      </w:r>
      <w:r w:rsidR="007A7BFA">
        <w:t>.</w:t>
      </w:r>
      <w:r w:rsidR="00CE22D7">
        <w:t xml:space="preserve">, </w:t>
      </w:r>
      <w:r w:rsidR="00C82A97">
        <w:t>approximately 40% of the population lives on the coast, and this population has grown 40% since 1970</w:t>
      </w:r>
      <w:r w:rsidR="000E26CC">
        <w:t xml:space="preserve"> </w:t>
      </w:r>
      <w:r w:rsidR="000E26CC">
        <w:fldChar w:fldCharType="begin"/>
      </w:r>
      <w:r w:rsidR="00684948">
        <w:instrText xml:space="preserve"> ADDIN EN.CITE &lt;EndNote&gt;&lt;Cite&gt;&lt;Author&gt;NOAA&lt;/Author&gt;&lt;Year&gt;2014&lt;/Year&gt;&lt;RecNum&gt;74&lt;/RecNum&gt;&lt;DisplayText&gt;[1, 2]&lt;/DisplayText&gt;&lt;record&gt;&lt;rec-number&gt;74&lt;/rec-number&gt;&lt;foreign-keys&gt;&lt;key app="EN" db-id="xv5ew2x05t22ane5w2f55290trt52wda2fpz" timestamp="1568058576"&gt;74&lt;/key&gt;&lt;/foreign-keys&gt;&lt;ref-type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684948">
        <w:rPr>
          <w:noProof/>
        </w:rPr>
        <w:t>[1, 2]</w:t>
      </w:r>
      <w:r w:rsidR="000E26CC">
        <w:fldChar w:fldCharType="end"/>
      </w:r>
      <w:r w:rsidR="00C82A97">
        <w:t>.</w:t>
      </w:r>
      <w:r w:rsidR="000E26CC">
        <w:t xml:space="preserve"> </w:t>
      </w:r>
      <w:bookmarkStart w:id="8" w:name="_Hlk31275177"/>
      <w:ins w:id="9" w:author="Browning, Morgan" w:date="2020-01-29T15:27:00Z">
        <w:r w:rsidR="00A812D3">
          <w:t>While electricity consumption per capita has declined with energy efficiency improvements and</w:t>
        </w:r>
      </w:ins>
      <w:ins w:id="10" w:author="Browning, Morgan" w:date="2020-01-29T15:28:00Z">
        <w:r w:rsidR="00A812D3">
          <w:t xml:space="preserve"> adoption, total consumption continues to grow as</w:t>
        </w:r>
      </w:ins>
      <w:commentRangeStart w:id="11"/>
      <w:commentRangeStart w:id="12"/>
      <w:del w:id="13" w:author="Browning, Morgan" w:date="2020-01-29T15:28:00Z">
        <w:r w:rsidR="00C82A97" w:rsidDel="00A812D3">
          <w:delText xml:space="preserve">This means </w:delText>
        </w:r>
        <w:r w:rsidR="00C82A97" w:rsidDel="00A812D3">
          <w:lastRenderedPageBreak/>
          <w:delText>electricity consumption is growing and</w:delText>
        </w:r>
      </w:del>
      <w:r w:rsidR="00C82A97">
        <w:t xml:space="preserve"> there is less area available for development. </w:t>
      </w:r>
      <w:commentRangeEnd w:id="11"/>
      <w:r w:rsidR="00A62066">
        <w:rPr>
          <w:rStyle w:val="CommentReference"/>
        </w:rPr>
        <w:commentReference w:id="11"/>
      </w:r>
      <w:commentRangeEnd w:id="12"/>
      <w:r w:rsidR="00133C02">
        <w:rPr>
          <w:rStyle w:val="CommentReference"/>
        </w:rPr>
        <w:commentReference w:id="12"/>
      </w:r>
      <w:bookmarkEnd w:id="8"/>
      <w:r w:rsidR="00C82A97">
        <w:t xml:space="preserve">More so, the area that is available is expensive due to </w:t>
      </w:r>
      <w:r w:rsidR="004E1B8A">
        <w:t xml:space="preserve">these </w:t>
      </w:r>
      <w:r w:rsidR="00C82A97">
        <w:t>availability constraints.</w:t>
      </w:r>
      <w:r w:rsidR="00E025CE">
        <w:t xml:space="preserve"> </w:t>
      </w:r>
      <w:r>
        <w:t>OSW</w:t>
      </w:r>
      <w:r w:rsidR="00D271EF">
        <w:t xml:space="preserve"> in the U.S.</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684948">
        <w:instrText xml:space="preserve"> ADDIN EN.CITE &lt;EndNote&gt;&lt;Cite&gt;&lt;Author&gt;Musial&lt;/Author&gt;&lt;Year&gt;2016&lt;/Year&gt;&lt;RecNum&gt;72&lt;/RecNum&gt;&lt;DisplayText&gt;[3]&lt;/DisplayText&gt;&lt;record&gt;&lt;rec-number&gt;72&lt;/rec-number&gt;&lt;foreign-keys&gt;&lt;key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684948">
        <w:rPr>
          <w:noProof/>
        </w:rPr>
        <w:t>[3]</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w:t>
      </w:r>
      <w:r w:rsidR="00643451">
        <w:t>-</w:t>
      </w:r>
      <w:r w:rsidR="00832162" w:rsidRPr="00134E75">
        <w:t xml:space="preserve">turbine Block Island Wind Farm </w:t>
      </w:r>
      <w:r w:rsidR="00832162">
        <w:t xml:space="preserve">that </w:t>
      </w:r>
      <w:r w:rsidR="00832162" w:rsidRPr="00134E75">
        <w:t xml:space="preserve">began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r w:rsidR="00832162" w:rsidRPr="00134E75">
        <w:t xml:space="preserve">.  </w:t>
      </w:r>
      <w:r w:rsidR="00E025CE">
        <w:t xml:space="preserve">It is, </w:t>
      </w:r>
      <w:r w:rsidR="00E37BF6">
        <w:t>however</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684948">
        <w:instrText xml:space="preserve"> ADDIN EN.CITE &lt;EndNote&gt;&lt;Cite&gt;&lt;Author&gt;Green&lt;/Author&gt;&lt;Year&gt;2011&lt;/Year&gt;&lt;RecNum&gt;42&lt;/RecNum&gt;&lt;DisplayText&gt;[4, 5]&lt;/DisplayText&gt;&lt;record&gt;&lt;rec-number&gt;42&lt;/rec-number&gt;&lt;foreign-keys&gt;&lt;key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684948">
        <w:rPr>
          <w:noProof/>
        </w:rPr>
        <w:t>[4, 5]</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 xml:space="preserve">worthy </w:t>
      </w:r>
      <w:r w:rsidR="00643451">
        <w:t xml:space="preserve">and costly </w:t>
      </w:r>
      <w:r w:rsidR="00CA0F53">
        <w:t>transmission lines</w:t>
      </w:r>
      <w:r w:rsidR="00BC0E33">
        <w:t xml:space="preserve"> </w:t>
      </w:r>
      <w:r w:rsidR="006C0FE6">
        <w:fldChar w:fldCharType="begin"/>
      </w:r>
      <w:r w:rsidR="00684948">
        <w:instrText xml:space="preserve"> ADDIN EN.CITE &lt;EndNote&gt;&lt;Cite&gt;&lt;Author&gt;Stehly&lt;/Author&gt;&lt;Year&gt;2017&lt;/Year&gt;&lt;RecNum&gt;143&lt;/RecNum&gt;&lt;DisplayText&gt;[6]&lt;/DisplayText&gt;&lt;record&gt;&lt;rec-number&gt;143&lt;/rec-number&gt;&lt;foreign-keys&gt;&lt;key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684948">
        <w:rPr>
          <w:noProof/>
        </w:rPr>
        <w:t>[6]</w:t>
      </w:r>
      <w:r w:rsidR="006C0FE6">
        <w:fldChar w:fldCharType="end"/>
      </w:r>
      <w:r w:rsidR="00CA0F53">
        <w:t xml:space="preserve">. </w:t>
      </w:r>
    </w:p>
    <w:p w14:paraId="71FF31E6" w14:textId="77777777" w:rsidR="000B38A2" w:rsidRPr="00134E75" w:rsidRDefault="000B38A2" w:rsidP="003A4898">
      <w:pPr>
        <w:spacing w:after="0" w:line="240" w:lineRule="auto"/>
        <w:contextualSpacing/>
        <w:mirrorIndents/>
        <w:jc w:val="both"/>
      </w:pPr>
    </w:p>
    <w:p w14:paraId="662A36F8" w14:textId="20346C75" w:rsidR="00E535B1" w:rsidRDefault="003061BE" w:rsidP="003A4898">
      <w:pPr>
        <w:spacing w:after="0" w:line="240" w:lineRule="auto"/>
        <w:contextualSpacing/>
        <w:mirrorIndents/>
        <w:jc w:val="both"/>
      </w:pPr>
      <w:commentRangeStart w:id="14"/>
      <w:r w:rsidRPr="00134E75">
        <w:t>Twenty-five</w:t>
      </w:r>
      <w:r w:rsidR="00BD4400" w:rsidRPr="00134E75">
        <w:t xml:space="preserve"> coastal</w:t>
      </w:r>
      <w:r w:rsidR="0085451A" w:rsidRPr="00134E75">
        <w:t xml:space="preserve"> </w:t>
      </w:r>
      <w:r w:rsidR="00510F67">
        <w:t xml:space="preserve">and Great Lakes </w:t>
      </w:r>
      <w:r w:rsidR="00BD4400" w:rsidRPr="00134E75">
        <w:t>states and Washington D.C. have instituted Renewable Portfolio Standards</w:t>
      </w:r>
      <w:r w:rsidR="00924D1E">
        <w:t xml:space="preserve"> (RPS)</w:t>
      </w:r>
      <w:r w:rsidR="00BD4400" w:rsidRPr="00134E75">
        <w:t xml:space="preserve"> </w:t>
      </w:r>
      <w:commentRangeEnd w:id="14"/>
      <w:r w:rsidR="00A62066">
        <w:rPr>
          <w:rStyle w:val="CommentReference"/>
        </w:rPr>
        <w:commentReference w:id="14"/>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684948">
        <w:instrText xml:space="preserve"> ADDIN EN.CITE &lt;EndNote&gt;&lt;Cite&gt;&lt;Author&gt;NCCETC&lt;/Author&gt;&lt;Year&gt;2019&lt;/Year&gt;&lt;RecNum&gt;75&lt;/RecNum&gt;&lt;DisplayText&gt;[7, 8]&lt;/DisplayText&gt;&lt;record&gt;&lt;rec-number&gt;75&lt;/rec-number&gt;&lt;foreign-keys&gt;&lt;key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684948">
        <w:rPr>
          <w:noProof/>
        </w:rPr>
        <w:t>[7, 8]</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684948">
        <w:instrText xml:space="preserve"> ADDIN EN.CITE &lt;EndNote&gt;&lt;Cite&gt;&lt;Author&gt;U.S. EIA&lt;/Author&gt;&lt;Year&gt;2018&lt;/Year&gt;&lt;RecNum&gt;77&lt;/RecNum&gt;&lt;DisplayText&gt;[9, 10]&lt;/DisplayText&gt;&lt;record&gt;&lt;rec-number&gt;77&lt;/rec-number&gt;&lt;foreign-keys&gt;&lt;key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684948">
        <w:rPr>
          <w:noProof/>
        </w:rPr>
        <w:t>[9, 10]</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3A4898">
      <w:pPr>
        <w:spacing w:after="0" w:line="240" w:lineRule="auto"/>
        <w:contextualSpacing/>
        <w:mirrorIndents/>
        <w:jc w:val="both"/>
      </w:pPr>
    </w:p>
    <w:p w14:paraId="15EC8730" w14:textId="588E7F0B" w:rsidR="00730D79" w:rsidRDefault="000E1F1A" w:rsidP="003A4898">
      <w:pPr>
        <w:spacing w:after="0" w:line="240" w:lineRule="auto"/>
        <w:contextualSpacing/>
        <w:mirrorIndents/>
        <w:jc w:val="both"/>
      </w:pPr>
      <w:r w:rsidRPr="00134E75">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w:t>
      </w:r>
      <w:r w:rsidR="006D24BC">
        <w:t>CO</w:t>
      </w:r>
      <w:r w:rsidR="006D24BC" w:rsidRPr="006D24BC">
        <w:rPr>
          <w:vertAlign w:val="subscript"/>
        </w:rPr>
        <w:t>2</w:t>
      </w:r>
      <w:r w:rsidR="00B13E35">
        <w:t xml:space="preserve"> mitiga</w:t>
      </w:r>
      <w:r w:rsidR="001B2EC0">
        <w:t>tion stringency.</w:t>
      </w:r>
      <w:r w:rsidR="003B4A7E">
        <w:t xml:space="preserve"> </w:t>
      </w:r>
    </w:p>
    <w:p w14:paraId="2E0AE81F" w14:textId="77777777" w:rsidR="009B3AB9" w:rsidRDefault="009B3AB9" w:rsidP="003A4898">
      <w:pPr>
        <w:spacing w:after="0" w:line="240" w:lineRule="auto"/>
        <w:contextualSpacing/>
        <w:mirrorIndents/>
        <w:jc w:val="both"/>
      </w:pPr>
    </w:p>
    <w:p w14:paraId="7377C320" w14:textId="36A01CCF" w:rsidR="00730D79" w:rsidRDefault="00B51C2F" w:rsidP="003A4898">
      <w:pPr>
        <w:spacing w:after="0" w:line="240" w:lineRule="auto"/>
        <w:contextualSpacing/>
        <w:mirrorIndents/>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w:t>
      </w:r>
      <w:r w:rsidR="008E098E">
        <w:t>for declining costs for</w:t>
      </w:r>
      <w:r w:rsidR="001C70B3">
        <w:t xml:space="preserve">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3A4898">
      <w:pPr>
        <w:spacing w:after="0" w:line="240" w:lineRule="auto"/>
        <w:contextualSpacing/>
        <w:mirrorIndents/>
        <w:jc w:val="both"/>
      </w:pPr>
    </w:p>
    <w:p w14:paraId="26B02629" w14:textId="66A0803E" w:rsidR="00A00F88" w:rsidRDefault="00B51C2F" w:rsidP="003A4898">
      <w:pPr>
        <w:spacing w:after="0" w:line="240" w:lineRule="auto"/>
        <w:contextualSpacing/>
        <w:mirrorIndents/>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w:t>
      </w:r>
      <w:r w:rsidR="00130DCA">
        <w:t xml:space="preserve"> yet</w:t>
      </w:r>
      <w:r w:rsidR="007D356F">
        <w:t xml:space="preserve"> for CO</w:t>
      </w:r>
      <w:r w:rsidR="00D61287" w:rsidRPr="00130DCA">
        <w:rPr>
          <w:vertAlign w:val="subscript"/>
        </w:rPr>
        <w:t>2</w:t>
      </w:r>
      <w:r w:rsidR="00D61287">
        <w:t xml:space="preserve">.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r w:rsidR="008B30EB">
        <w:t xml:space="preserve"> and the stringency of those targets.</w:t>
      </w:r>
    </w:p>
    <w:p w14:paraId="60599F1F" w14:textId="77777777" w:rsidR="003B0AAF" w:rsidRDefault="003B0AAF" w:rsidP="003A4898">
      <w:pPr>
        <w:spacing w:after="0" w:line="240" w:lineRule="auto"/>
        <w:contextualSpacing/>
        <w:mirrorIndents/>
        <w:jc w:val="both"/>
      </w:pPr>
    </w:p>
    <w:p w14:paraId="014BE5B6" w14:textId="5FE55D6F" w:rsidR="00F264B3" w:rsidRDefault="00BB769D" w:rsidP="003A4898">
      <w:pPr>
        <w:spacing w:after="0" w:line="240" w:lineRule="auto"/>
        <w:contextualSpacing/>
        <w:mirrorIndents/>
        <w:jc w:val="both"/>
      </w:pPr>
      <w:r>
        <w:t>The</w:t>
      </w:r>
      <w:r w:rsidR="00A3175E">
        <w:t xml:space="preserve"> 2019</w:t>
      </w:r>
      <w:r>
        <w:t xml:space="preserve"> Annual Energy Outlook </w:t>
      </w:r>
      <w:ins w:id="15" w:author="Marcy, Cara" w:date="2020-01-03T08:50:00Z">
        <w:r w:rsidR="00A62066">
          <w:t xml:space="preserve">Reference Case </w:t>
        </w:r>
      </w:ins>
      <w:r>
        <w:t>produced by the U.S. Energy Information Administration (EIA)</w:t>
      </w:r>
      <w:r w:rsidR="00721E76">
        <w:t xml:space="preserve"> </w:t>
      </w:r>
      <w:commentRangeStart w:id="16"/>
      <w:commentRangeStart w:id="17"/>
      <w:del w:id="18" w:author="Marcy, Cara" w:date="2020-01-03T08:50:00Z">
        <w:r w:rsidR="00721E76" w:rsidDel="00A62066">
          <w:delText xml:space="preserve">predicts </w:delText>
        </w:r>
      </w:del>
      <w:ins w:id="19" w:author="Marcy, Cara" w:date="2020-01-03T08:50:00Z">
        <w:r w:rsidR="00A62066">
          <w:t xml:space="preserve">projects </w:t>
        </w:r>
      </w:ins>
      <w:commentRangeEnd w:id="16"/>
      <w:ins w:id="20" w:author="Marcy, Cara" w:date="2020-01-03T08:51:00Z">
        <w:r w:rsidR="00A62066">
          <w:rPr>
            <w:rStyle w:val="CommentReference"/>
          </w:rPr>
          <w:commentReference w:id="16"/>
        </w:r>
      </w:ins>
      <w:commentRangeEnd w:id="17"/>
      <w:r w:rsidR="000940E8">
        <w:rPr>
          <w:rStyle w:val="CommentReference"/>
        </w:rPr>
        <w:commentReference w:id="17"/>
      </w:r>
      <w:r w:rsidR="00721E76">
        <w:t>that electric sector emissions will remain flat through 2050, assuming there are no significant changes to laws and regulatio</w:t>
      </w:r>
      <w:r w:rsidR="004478A3">
        <w:t>n</w:t>
      </w:r>
      <w:r w:rsidR="00672956">
        <w:t xml:space="preserve"> </w:t>
      </w:r>
      <w:r w:rsidR="004478A3">
        <w:fldChar w:fldCharType="begin"/>
      </w:r>
      <w:r w:rsidR="00684948">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684948">
        <w:rPr>
          <w:noProof/>
        </w:rPr>
        <w:t>[11]</w:t>
      </w:r>
      <w:r w:rsidR="004478A3">
        <w:fldChar w:fldCharType="end"/>
      </w:r>
      <w:r w:rsidR="002E532C">
        <w:t xml:space="preserve">. </w:t>
      </w:r>
      <w:r w:rsidR="00CD7C0B">
        <w:t>Currently, the</w:t>
      </w:r>
      <w:r w:rsidR="00F264B3">
        <w:t xml:space="preserve"> sector contributes</w:t>
      </w:r>
      <w:r w:rsidR="001B702A">
        <w:t xml:space="preserve"> </w:t>
      </w:r>
      <w:r w:rsidR="004C0518">
        <w:t xml:space="preserve">approximately </w:t>
      </w:r>
      <w:r w:rsidR="00DF3248">
        <w:t xml:space="preserve">69%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3</w:t>
      </w:r>
      <w:r w:rsidR="0024024C">
        <w:t>3</w:t>
      </w:r>
      <w:r w:rsidR="00DF3248">
        <w:t xml:space="preserve">% of </w:t>
      </w:r>
      <w:r w:rsidR="004C0518">
        <w:t>CO2 emissions</w:t>
      </w:r>
      <w:r w:rsidR="00516609">
        <w:t>, 14% of NOx</w:t>
      </w:r>
      <w:r w:rsidR="00804754">
        <w:t xml:space="preserve"> emissions</w:t>
      </w:r>
      <w:r w:rsidR="00516609">
        <w:t>, and 3%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w:t>
      </w:r>
      <w:r w:rsidR="0020700F">
        <w:t>occur primarily</w:t>
      </w:r>
      <w:r w:rsidR="001F1878">
        <w:t xml:space="preserve"> through</w:t>
      </w:r>
      <w:r w:rsidR="00D81106">
        <w:t xml:space="preserve"> </w:t>
      </w:r>
      <w:r w:rsidR="00FF2857">
        <w:t>natural</w:t>
      </w:r>
      <w:r w:rsidR="001F4640">
        <w:t xml:space="preserve"> gas </w:t>
      </w:r>
      <w:r w:rsidR="00FF2857">
        <w:t xml:space="preserve">and oil </w:t>
      </w:r>
      <w:r w:rsidR="001F4640">
        <w:t>production</w:t>
      </w:r>
      <w:r w:rsidR="00B82E2C">
        <w:t>,</w:t>
      </w:r>
      <w:r w:rsidR="00FF2857">
        <w:t xml:space="preserve"> </w:t>
      </w:r>
      <w:r w:rsidR="001F4640">
        <w:t>transmission</w:t>
      </w:r>
      <w:r w:rsidR="00B82E2C">
        <w:t xml:space="preserve">, </w:t>
      </w:r>
      <w:r w:rsidR="001F4640">
        <w:t xml:space="preserve">storage, distribution, </w:t>
      </w:r>
      <w:r w:rsidR="00281D73">
        <w:t>and</w:t>
      </w:r>
      <w:r w:rsidR="00B82E2C">
        <w:t xml:space="preserve"> </w:t>
      </w:r>
      <w:r w:rsidR="001F4640">
        <w:t>processing</w:t>
      </w:r>
      <w:r w:rsidR="006A42AB">
        <w:t xml:space="preserve">. </w:t>
      </w:r>
      <w:r w:rsidR="00357ECA">
        <w:t xml:space="preserve">These </w:t>
      </w:r>
      <w:r w:rsidR="0020700F">
        <w:t xml:space="preserve">sources feed into the </w:t>
      </w:r>
      <w:r w:rsidR="006A42AB">
        <w:t>electric sector</w:t>
      </w:r>
      <w:r w:rsidR="000F2620">
        <w:t xml:space="preserve"> as it consumes approximately </w:t>
      </w:r>
      <w:r w:rsidR="006E76D3">
        <w:t>3</w:t>
      </w:r>
      <w:r w:rsidR="000F2620">
        <w:t>6</w:t>
      </w:r>
      <w:r w:rsidR="006E76D3">
        <w:t>% of natural gas</w:t>
      </w:r>
      <w:r w:rsidR="003540DF">
        <w:t xml:space="preserve"> used in the U.S.</w:t>
      </w:r>
      <w:r w:rsidR="007173AF">
        <w:t xml:space="preserve"> </w:t>
      </w:r>
      <w:r w:rsidR="007173AF">
        <w:fldChar w:fldCharType="begin"/>
      </w:r>
      <w:r w:rsidR="004E6F63">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r w:rsidR="00E02E84">
        <w:t>.</w:t>
      </w:r>
    </w:p>
    <w:p w14:paraId="6949CF79" w14:textId="77777777" w:rsidR="00C17E93" w:rsidRDefault="00C17E93" w:rsidP="003A4898">
      <w:pPr>
        <w:spacing w:after="0" w:line="240" w:lineRule="auto"/>
        <w:contextualSpacing/>
        <w:mirrorIndents/>
        <w:jc w:val="both"/>
      </w:pPr>
    </w:p>
    <w:p w14:paraId="05732443" w14:textId="23CA371D" w:rsidR="00280D71" w:rsidRDefault="00076820" w:rsidP="003A4898">
      <w:pPr>
        <w:spacing w:after="0" w:line="240" w:lineRule="auto"/>
        <w:contextualSpacing/>
        <w:mirrorIndents/>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4E6F63">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3A4898">
      <w:pPr>
        <w:spacing w:after="0" w:line="240" w:lineRule="auto"/>
        <w:contextualSpacing/>
        <w:mirrorIndents/>
        <w:jc w:val="both"/>
      </w:pPr>
    </w:p>
    <w:p w14:paraId="3371B438" w14:textId="01DB2A21" w:rsidR="003A4898" w:rsidRDefault="00CA6CCD" w:rsidP="003A4898">
      <w:pPr>
        <w:spacing w:after="0" w:line="240" w:lineRule="auto"/>
        <w:contextualSpacing/>
        <w:mirrorIndents/>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w:t>
      </w:r>
      <w:r w:rsidR="009A3EE8">
        <w:t>study</w:t>
      </w:r>
      <w:r w:rsidR="00E86FB7" w:rsidRPr="00134E75">
        <w:t xml:space="preserve">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r w:rsidR="00DB3B21">
        <w:t xml:space="preserve"> </w:t>
      </w:r>
    </w:p>
    <w:p w14:paraId="3818FA0E" w14:textId="77777777" w:rsidR="003A4898" w:rsidRDefault="003A4898" w:rsidP="003A4898">
      <w:pPr>
        <w:spacing w:after="0" w:line="240" w:lineRule="auto"/>
        <w:contextualSpacing/>
        <w:mirrorIndents/>
        <w:jc w:val="both"/>
      </w:pPr>
    </w:p>
    <w:p w14:paraId="6A4018A5" w14:textId="7FAD2562" w:rsidR="00304B8A" w:rsidRPr="00304B8A" w:rsidRDefault="00612775" w:rsidP="003A4898">
      <w:pPr>
        <w:pStyle w:val="Heading2"/>
        <w:jc w:val="both"/>
      </w:pPr>
      <w:r>
        <w:t xml:space="preserve">2. </w:t>
      </w:r>
      <w:r w:rsidR="008570E5">
        <w:t>Background</w:t>
      </w:r>
    </w:p>
    <w:p w14:paraId="37FE5419" w14:textId="77777777" w:rsidR="00304B8A" w:rsidRDefault="00304B8A" w:rsidP="003A4898">
      <w:pPr>
        <w:spacing w:after="0" w:line="240" w:lineRule="auto"/>
        <w:contextualSpacing/>
        <w:mirrorIndents/>
        <w:jc w:val="both"/>
      </w:pPr>
    </w:p>
    <w:p w14:paraId="486F5379" w14:textId="1B28865A" w:rsidR="000A0946" w:rsidRDefault="001507A4" w:rsidP="003A4898">
      <w:pPr>
        <w:spacing w:after="0" w:line="240" w:lineRule="auto"/>
        <w:contextualSpacing/>
        <w:mirrorIndents/>
        <w:jc w:val="both"/>
      </w:pPr>
      <w:del w:id="21" w:author="Browning, Morgan" w:date="2020-01-29T15:31:00Z">
        <w:r w:rsidDel="00133C02">
          <w:delText>OSW</w:delText>
        </w:r>
        <w:r w:rsidR="00A000D9" w:rsidDel="00133C02">
          <w:delText xml:space="preserve"> in Europe accounts for over 80% of worldwide </w:delText>
        </w:r>
        <w:r w:rsidDel="00133C02">
          <w:delText>OSW</w:delText>
        </w:r>
        <w:r w:rsidR="00334738" w:rsidDel="00133C02">
          <w:delText>,</w:delText>
        </w:r>
      </w:del>
      <w:ins w:id="22" w:author="Browning, Morgan" w:date="2020-01-29T15:31:00Z">
        <w:r w:rsidR="00133C02">
          <w:t>Des</w:t>
        </w:r>
      </w:ins>
      <w:ins w:id="23" w:author="Browning, Morgan" w:date="2020-01-29T15:32:00Z">
        <w:r w:rsidR="00133C02">
          <w:t>pite the success of OSW in Europe,</w:t>
        </w:r>
      </w:ins>
      <w:r w:rsidR="00A000D9" w:rsidRPr="00134E75">
        <w:t xml:space="preserve"> with over 18</w:t>
      </w:r>
      <w:r w:rsidR="00A000D9">
        <w:t>.9</w:t>
      </w:r>
      <w:r w:rsidR="00A000D9" w:rsidRPr="00134E75">
        <w:t xml:space="preserve"> GW of installed capacity</w:t>
      </w:r>
      <w:ins w:id="24" w:author="Browning, Morgan" w:date="2020-01-29T15:32:00Z">
        <w:r w:rsidR="00133C02">
          <w:t xml:space="preserve">, there are </w:t>
        </w:r>
        <w:proofErr w:type="gramStart"/>
        <w:r w:rsidR="00133C02">
          <w:t>a number of</w:t>
        </w:r>
        <w:proofErr w:type="gramEnd"/>
        <w:r w:rsidR="00133C02">
          <w:t xml:space="preserve"> reasons why deployment has not taken </w:t>
        </w:r>
      </w:ins>
      <w:ins w:id="25" w:author="Browning, Morgan" w:date="2020-01-29T15:35:00Z">
        <w:r w:rsidR="00180C22">
          <w:t>off g</w:t>
        </w:r>
      </w:ins>
      <w:ins w:id="26" w:author="Browning, Morgan" w:date="2020-01-29T15:34:00Z">
        <w:r w:rsidR="00180C22">
          <w:t>lobally and in the US</w:t>
        </w:r>
      </w:ins>
      <w:r w:rsidR="00AC3A49">
        <w:t>. It</w:t>
      </w:r>
      <w:r w:rsidR="00D73F35">
        <w:t xml:space="preserve"> 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4E6F63">
        <w:instrText xml:space="preserve"> ADDIN EN.CITE &lt;EndNote&gt;&lt;Cite&gt;&lt;Year&gt;2019&lt;/Year&gt;&lt;RecNum&gt;59&lt;/RecNum&gt;&lt;DisplayText&gt;[15]&lt;/DisplayText&gt;&lt;record&gt;&lt;rec-number&gt;59&lt;/rec-number&gt;&lt;foreign-keys&gt;&lt;key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commentRangeStart w:id="27"/>
      <w:commentRangeStart w:id="28"/>
      <w:r w:rsidR="0015075E">
        <w:t xml:space="preserve">While the technology is well established in Europe, there are </w:t>
      </w:r>
      <w:r w:rsidR="00B22234">
        <w:t>many factors of success</w:t>
      </w:r>
      <w:r w:rsidR="0015075E">
        <w:t xml:space="preserve"> that do not apply </w:t>
      </w:r>
      <w:r w:rsidR="00F157D7">
        <w:t>in</w:t>
      </w:r>
      <w:r w:rsidR="0015075E">
        <w:t xml:space="preserve"> the U.S. </w:t>
      </w:r>
      <w:commentRangeEnd w:id="27"/>
      <w:r w:rsidR="00A62066">
        <w:rPr>
          <w:rStyle w:val="CommentReference"/>
        </w:rPr>
        <w:commentReference w:id="27"/>
      </w:r>
      <w:commentRangeEnd w:id="28"/>
      <w:r w:rsidR="000940E8">
        <w:rPr>
          <w:rStyle w:val="CommentReference"/>
        </w:rPr>
        <w:commentReference w:id="28"/>
      </w:r>
      <w:r w:rsidR="003602FF">
        <w:t xml:space="preserve">Most notably, </w:t>
      </w:r>
      <w:r w:rsidR="0015075E">
        <w:t xml:space="preserve">OSW is a renewable technology that requires wind as a natural resource for </w:t>
      </w:r>
      <w:r w:rsidR="00297AE6">
        <w:t>electricity</w:t>
      </w:r>
      <w:r w:rsidR="0015075E">
        <w:t xml:space="preserve"> production</w:t>
      </w:r>
      <w:r w:rsidR="003602FF">
        <w:t xml:space="preserve">, and </w:t>
      </w:r>
      <w:r w:rsidR="007F53F2">
        <w:t xml:space="preserve">this </w:t>
      </w:r>
      <w:commentRangeStart w:id="29"/>
      <w:r w:rsidR="007F53F2">
        <w:t>resource varies</w:t>
      </w:r>
      <w:ins w:id="30" w:author="Browning, Morgan" w:date="2020-01-29T16:20:00Z">
        <w:r w:rsidR="00D10F71">
          <w:t xml:space="preserve"> across time and </w:t>
        </w:r>
      </w:ins>
      <w:del w:id="31" w:author="Browning, Morgan" w:date="2020-01-29T16:20:00Z">
        <w:r w:rsidR="003602FF" w:rsidDel="00D10F71">
          <w:delText xml:space="preserve"> </w:delText>
        </w:r>
      </w:del>
      <w:r w:rsidR="003602FF">
        <w:t>between regions</w:t>
      </w:r>
      <w:r w:rsidR="0015075E">
        <w:t xml:space="preserve">. </w:t>
      </w:r>
      <w:commentRangeEnd w:id="29"/>
      <w:r w:rsidR="00DC3AFA">
        <w:rPr>
          <w:rStyle w:val="CommentReference"/>
        </w:rPr>
        <w:commentReference w:id="29"/>
      </w:r>
      <w:ins w:id="32" w:author="Browning, Morgan" w:date="2020-01-29T16:20:00Z">
        <w:r w:rsidR="00213089">
          <w:t xml:space="preserve">To address this, </w:t>
        </w:r>
      </w:ins>
      <w:commentRangeStart w:id="33"/>
      <w:del w:id="34" w:author="Browning, Morgan" w:date="2020-01-29T16:20:00Z">
        <w:r w:rsidR="00E047DB" w:rsidDel="00213089">
          <w:delText>S</w:delText>
        </w:r>
      </w:del>
      <w:ins w:id="35" w:author="Browning, Morgan" w:date="2020-01-29T16:20:00Z">
        <w:r w:rsidR="00213089">
          <w:t>s</w:t>
        </w:r>
      </w:ins>
      <w:r w:rsidR="00E047DB">
        <w:t xml:space="preserve">ignificant </w:t>
      </w:r>
      <w:r w:rsidR="0015075E">
        <w:t xml:space="preserve">research </w:t>
      </w:r>
      <w:commentRangeEnd w:id="33"/>
      <w:r w:rsidR="00DC3AFA">
        <w:rPr>
          <w:rStyle w:val="CommentReference"/>
        </w:rPr>
        <w:commentReference w:id="33"/>
      </w:r>
      <w:r w:rsidR="0015075E">
        <w:t xml:space="preserve">has been conducted to assess </w:t>
      </w:r>
      <w:r w:rsidR="00E35F86">
        <w:t xml:space="preserve">OSW </w:t>
      </w:r>
      <w:r w:rsidR="00C5519D">
        <w:t xml:space="preserve">resources </w:t>
      </w:r>
      <w:r w:rsidR="0015075E">
        <w:t>in the U.S., allowing for more robust investigation of its applicability to this 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 </w:instrText>
      </w:r>
      <w:r w:rsidR="004E6F63">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EN.CITE.DATA </w:instrText>
      </w:r>
      <w:r w:rsidR="004E6F63">
        <w:fldChar w:fldCharType="end"/>
      </w:r>
      <w:r w:rsidR="0015075E">
        <w:fldChar w:fldCharType="separate"/>
      </w:r>
      <w:r w:rsidR="004E6F63">
        <w:rPr>
          <w:noProof/>
        </w:rPr>
        <w:t>[16-18]</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4E6F63">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4E6F63">
        <w:rPr>
          <w:noProof/>
        </w:rPr>
        <w:t>[19]</w:t>
      </w:r>
      <w:r w:rsidR="00216F3E">
        <w:fldChar w:fldCharType="end"/>
      </w:r>
      <w:r w:rsidR="00216F3E">
        <w:t>.</w:t>
      </w:r>
    </w:p>
    <w:p w14:paraId="0CC22DC0" w14:textId="77777777" w:rsidR="000A0946" w:rsidRDefault="000A0946" w:rsidP="003A4898">
      <w:pPr>
        <w:spacing w:after="0" w:line="240" w:lineRule="auto"/>
        <w:contextualSpacing/>
        <w:mirrorIndents/>
        <w:jc w:val="both"/>
      </w:pPr>
    </w:p>
    <w:p w14:paraId="782ACF25" w14:textId="0767B2D3" w:rsidR="006E441D" w:rsidRDefault="003D046D" w:rsidP="003A4898">
      <w:pPr>
        <w:spacing w:after="0" w:line="240" w:lineRule="auto"/>
        <w:contextualSpacing/>
        <w:mirrorIndents/>
        <w:jc w:val="both"/>
      </w:pPr>
      <w:commentRangeStart w:id="36"/>
      <w:commentRangeStart w:id="37"/>
      <w:r>
        <w:t xml:space="preserve">Of even more complexity is adding high penetration of variable renewable resources to the grid. </w:t>
      </w:r>
      <w:commentRangeEnd w:id="36"/>
      <w:r w:rsidR="00A62066">
        <w:rPr>
          <w:rStyle w:val="CommentReference"/>
        </w:rPr>
        <w:commentReference w:id="36"/>
      </w:r>
      <w:commentRangeEnd w:id="37"/>
      <w:r w:rsidR="007D2ADD">
        <w:rPr>
          <w:rStyle w:val="CommentReference"/>
        </w:rPr>
        <w:commentReference w:id="37"/>
      </w:r>
      <w:r>
        <w:t>Huang et al</w:t>
      </w:r>
      <w:r w:rsidR="00E7680C">
        <w:t>.</w:t>
      </w:r>
      <w:r>
        <w:t xml:space="preserve"> developed control strategies for grid operators for highly OSW penetrated systems </w:t>
      </w:r>
      <w:r>
        <w:fldChar w:fldCharType="begin"/>
      </w:r>
      <w:r w:rsidR="004E6F63">
        <w:instrText xml:space="preserve"> ADDIN EN.CITE &lt;EndNote&gt;&lt;Cite&gt;&lt;Author&gt;Huang&lt;/Author&gt;&lt;Year&gt;2018&lt;/Year&gt;&lt;RecNum&gt;53&lt;/RecNum&gt;&lt;DisplayText&gt;[20]&lt;/DisplayText&gt;&lt;record&gt;&lt;rec-number&gt;53&lt;/rec-number&gt;&lt;foreign-keys&gt;&lt;key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4E6F63">
        <w:rPr>
          <w:noProof/>
        </w:rPr>
        <w:t>[20]</w:t>
      </w:r>
      <w:r>
        <w:fldChar w:fldCharType="end"/>
      </w:r>
      <w:r>
        <w:t xml:space="preserve"> which can be paired with research by Bernd Moller to harness spatial modeling for later-stage planning </w:t>
      </w:r>
      <w:r>
        <w:fldChar w:fldCharType="begin"/>
      </w:r>
      <w:r w:rsidR="004E6F63">
        <w:instrText xml:space="preserve"> ADDIN EN.CITE &lt;EndNote&gt;&lt;Cite&gt;&lt;Author&gt;Moller&lt;/Author&gt;&lt;Year&gt;2011&lt;/Year&gt;&lt;RecNum&gt;55&lt;/RecNum&gt;&lt;DisplayText&gt;[21]&lt;/DisplayText&gt;&lt;record&gt;&lt;rec-number&gt;55&lt;/rec-number&gt;&lt;foreign-keys&gt;&lt;key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4E6F63">
        <w:rPr>
          <w:noProof/>
        </w:rPr>
        <w:t>[21]</w:t>
      </w:r>
      <w:r>
        <w:fldChar w:fldCharType="end"/>
      </w:r>
      <w:r>
        <w:t xml:space="preserve">. Finally, there remains the issue of transmission of the </w:t>
      </w:r>
    </w:p>
    <w:p w14:paraId="4A31999C" w14:textId="10DF755B" w:rsidR="0015075E" w:rsidRDefault="003D046D" w:rsidP="003A4898">
      <w:pPr>
        <w:spacing w:after="0" w:line="240" w:lineRule="auto"/>
        <w:contextualSpacing/>
        <w:mirrorIndents/>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d</w:t>
      </w:r>
      <w:r w:rsidR="00016433">
        <w:t>eveloped</w:t>
      </w:r>
      <w:r w:rsidR="00573C71">
        <w:t xml:space="preserve"> by multiple research teams, showing promising solutions for the vast technical </w:t>
      </w:r>
      <w:r w:rsidR="00812BB4">
        <w:t>difficulties</w:t>
      </w:r>
      <w:r>
        <w:t xml:space="preserve"> </w:t>
      </w:r>
      <w:r>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 </w:instrText>
      </w:r>
      <w:r w:rsidR="004E6F63">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EN.CITE.DATA </w:instrText>
      </w:r>
      <w:r w:rsidR="004E6F63">
        <w:fldChar w:fldCharType="end"/>
      </w:r>
      <w:r>
        <w:fldChar w:fldCharType="separate"/>
      </w:r>
      <w:r w:rsidR="004E6F63">
        <w:rPr>
          <w:noProof/>
        </w:rPr>
        <w:t>[22-24]</w:t>
      </w:r>
      <w:r>
        <w:fldChar w:fldCharType="end"/>
      </w:r>
      <w:r>
        <w:t>.</w:t>
      </w:r>
      <w:r w:rsidR="005B494B">
        <w:t xml:space="preserve"> </w:t>
      </w:r>
      <w:commentRangeStart w:id="38"/>
      <w:r w:rsidR="005B494B">
        <w:t xml:space="preserve">The U.S. Department of Energy has done </w:t>
      </w:r>
      <w:r w:rsidR="008E42F0">
        <w:t xml:space="preserve">a </w:t>
      </w:r>
      <w:r w:rsidR="005B494B">
        <w:t>preliminary assessment of interconnection for OSW and concluded that the U.S. (1) has sufficient OSW resources to build out a considerable amount of generation and (2)</w:t>
      </w:r>
      <w:r w:rsidR="00C67B29">
        <w:t xml:space="preserve"> appropriate technologies exist for interconnecti</w:t>
      </w:r>
      <w:r w:rsidR="00B93FEA">
        <w:t>ng</w:t>
      </w:r>
      <w:r w:rsidR="00C67B29">
        <w:t xml:space="preserve"> large amounts of OSW energy to the U.S. grid, however realizing this potential will be both complex and difficult </w:t>
      </w:r>
      <w:r w:rsidR="00C67B29">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4E6F63">
        <w:rPr>
          <w:noProof/>
        </w:rPr>
        <w:t>[25]</w:t>
      </w:r>
      <w:r w:rsidR="00C67B29">
        <w:fldChar w:fldCharType="end"/>
      </w:r>
      <w:r w:rsidR="00C67B29">
        <w:t xml:space="preserve">. </w:t>
      </w:r>
      <w:commentRangeEnd w:id="38"/>
      <w:r w:rsidR="000940E8">
        <w:rPr>
          <w:rStyle w:val="CommentReference"/>
        </w:rPr>
        <w:commentReference w:id="38"/>
      </w:r>
    </w:p>
    <w:p w14:paraId="5DEB44D6" w14:textId="67411784" w:rsidR="0015075E" w:rsidRDefault="0015075E" w:rsidP="003A4898">
      <w:pPr>
        <w:spacing w:after="0" w:line="240" w:lineRule="auto"/>
        <w:contextualSpacing/>
        <w:mirrorIndents/>
        <w:jc w:val="both"/>
      </w:pPr>
    </w:p>
    <w:p w14:paraId="32ED1AF9" w14:textId="3B316E68" w:rsidR="00D73F35" w:rsidRDefault="00D73F35" w:rsidP="003A4898">
      <w:pPr>
        <w:spacing w:after="0" w:line="240" w:lineRule="auto"/>
        <w:contextualSpacing/>
        <w:mirrorIndents/>
        <w:jc w:val="both"/>
      </w:pPr>
      <w:r>
        <w:t>Techn</w:t>
      </w:r>
      <w:r w:rsidR="00E920A2">
        <w:t>ologically</w:t>
      </w:r>
      <w:r>
        <w:t xml:space="preserve"> speaking, </w:t>
      </w:r>
      <w:r w:rsidR="00AA6AE2">
        <w:t>OSW</w:t>
      </w:r>
      <w:r w:rsidR="008D727A">
        <w:t xml:space="preserve"> is</w:t>
      </w:r>
      <w:r>
        <w:t xml:space="preserve"> still at a relatively early stage of development, even in Europe, and prices are expected to fall further as the technology advances</w:t>
      </w:r>
      <w:r w:rsidR="00CF62DE">
        <w:t xml:space="preserve"> </w:t>
      </w:r>
      <w:r w:rsidR="00CF62DE">
        <w:fldChar w:fldCharType="begin"/>
      </w:r>
      <w:r w:rsidR="004E6F63">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E6F63">
        <w:rPr>
          <w:noProof/>
        </w:rPr>
        <w:t>[26]</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4E6F63">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E6F63">
        <w:rPr>
          <w:noProof/>
        </w:rPr>
        <w:t>[16]</w:t>
      </w:r>
      <w:r w:rsidR="00CF62DE">
        <w:fldChar w:fldCharType="end"/>
      </w:r>
      <w:r>
        <w:t>. Supply chain and infrastructure advancement</w:t>
      </w:r>
      <w:r w:rsidR="00BC4AA1">
        <w:t>s</w:t>
      </w:r>
      <w:r>
        <w:t xml:space="preserve"> are key to these price declines, but the largest contributor </w:t>
      </w:r>
      <w:r w:rsidR="008A4B31">
        <w:t xml:space="preserve">is </w:t>
      </w:r>
      <w:r>
        <w:t xml:space="preserve">growth in the capacity of turbines.  </w:t>
      </w:r>
      <w:commentRangeStart w:id="39"/>
      <w:commentRangeStart w:id="40"/>
      <w:r>
        <w:t xml:space="preserve">In 2016 the Block Island Wind Farm installed 6 MW turbines, standing at a height of 590 ft. In 2019, the newest and largest turbine design, the GE Halide X, has doubled to a 12 MW capacity. It stands at 863 ft and has a 63% capacity factor, which is five to seven percent higher than the </w:t>
      </w:r>
      <w:r w:rsidR="00D800D5">
        <w:t xml:space="preserve">current </w:t>
      </w:r>
      <w:r>
        <w:t>industry standard</w:t>
      </w:r>
      <w:r w:rsidR="00CF62DE">
        <w:t xml:space="preserve"> </w:t>
      </w:r>
      <w:r w:rsidR="00CF62DE">
        <w:fldChar w:fldCharType="begin"/>
      </w:r>
      <w:r w:rsidR="004E6F63">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E6F63">
        <w:rPr>
          <w:noProof/>
        </w:rPr>
        <w:t>[27]</w:t>
      </w:r>
      <w:r w:rsidR="00CF62DE">
        <w:fldChar w:fldCharType="end"/>
      </w:r>
      <w:r>
        <w:t>.</w:t>
      </w:r>
      <w:commentRangeEnd w:id="39"/>
      <w:r w:rsidR="00DC3AFA">
        <w:rPr>
          <w:rStyle w:val="CommentReference"/>
        </w:rPr>
        <w:commentReference w:id="39"/>
      </w:r>
      <w:commentRangeEnd w:id="40"/>
      <w:r w:rsidR="007D2ADD">
        <w:rPr>
          <w:rStyle w:val="CommentReference"/>
        </w:rPr>
        <w:commentReference w:id="40"/>
      </w:r>
    </w:p>
    <w:p w14:paraId="4D309EC5" w14:textId="77777777" w:rsidR="00D73F35" w:rsidRDefault="00D73F35" w:rsidP="003A4898">
      <w:pPr>
        <w:spacing w:after="0" w:line="240" w:lineRule="auto"/>
        <w:contextualSpacing/>
        <w:mirrorIndents/>
        <w:jc w:val="both"/>
      </w:pPr>
    </w:p>
    <w:p w14:paraId="1DB66716" w14:textId="1F3E614E" w:rsidR="00227531" w:rsidRDefault="00D73F35" w:rsidP="003A4898">
      <w:pPr>
        <w:spacing w:after="0" w:line="240" w:lineRule="auto"/>
        <w:contextualSpacing/>
        <w:mirrorIndents/>
        <w:jc w:val="both"/>
      </w:pPr>
      <w:r>
        <w:t>Steep LCOE decline has precedent in the U</w:t>
      </w:r>
      <w:r w:rsidR="00C24480">
        <w:t>.</w:t>
      </w:r>
      <w:r>
        <w:t>S. Since 2009</w:t>
      </w:r>
      <w:r w:rsidR="00E75D0B">
        <w:t>,</w:t>
      </w:r>
      <w:r>
        <w:t xml:space="preserve"> the LCOE of solar PV and terrestrial wind have declined 88% and 69%, respectively</w:t>
      </w:r>
      <w:r w:rsidR="009964BA">
        <w:t xml:space="preserve"> </w:t>
      </w:r>
      <w:r w:rsidR="009964BA">
        <w:fldChar w:fldCharType="begin"/>
      </w:r>
      <w:r w:rsidR="004E6F63">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E6F63">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4E6F63">
        <w:rPr>
          <w:noProof/>
        </w:rPr>
        <w:t>[25]</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4E6F63">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r w:rsidR="00227531">
        <w:t xml:space="preserve"> </w:t>
      </w:r>
    </w:p>
    <w:p w14:paraId="3727AC6D" w14:textId="080EA931" w:rsidR="00BC59AC" w:rsidRDefault="00BC59AC" w:rsidP="003A4898">
      <w:pPr>
        <w:spacing w:after="0" w:line="240" w:lineRule="auto"/>
        <w:contextualSpacing/>
        <w:mirrorIndents/>
        <w:jc w:val="both"/>
      </w:pPr>
    </w:p>
    <w:p w14:paraId="36B8D40A" w14:textId="185D8ED1" w:rsidR="0095676C" w:rsidRDefault="0095676C" w:rsidP="0095676C">
      <w:pPr>
        <w:pStyle w:val="Caption"/>
        <w:keepNext/>
        <w:framePr w:w="10860" w:h="3822" w:hSpace="187" w:wrap="around" w:vAnchor="text" w:hAnchor="page" w:x="729" w:y="-59"/>
        <w:pBdr>
          <w:top w:val="single" w:sz="6" w:space="1" w:color="auto"/>
          <w:left w:val="single" w:sz="6" w:space="1" w:color="auto"/>
          <w:bottom w:val="single" w:sz="6" w:space="1" w:color="auto"/>
          <w:right w:val="single" w:sz="6" w:space="1" w:color="auto"/>
        </w:pBdr>
        <w:spacing w:after="0"/>
        <w:contextualSpacing/>
        <w:mirrorIndents/>
        <w:jc w:val="both"/>
      </w:pPr>
      <w:r>
        <w:lastRenderedPageBreak/>
        <w:t xml:space="preserve">Table </w:t>
      </w:r>
      <w:fldSimple w:instr=" SEQ Table \* ARABIC ">
        <w:r>
          <w:rPr>
            <w:noProof/>
          </w:rPr>
          <w:t>1</w:t>
        </w:r>
      </w:fldSimple>
      <w:r>
        <w:t xml:space="preserve">. AEO 2018 LCOE </w:t>
      </w:r>
      <w:r>
        <w:fldChar w:fldCharType="begin"/>
      </w:r>
      <w:r>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Pr>
          <w:noProof/>
        </w:rPr>
        <w:t>[11]</w:t>
      </w:r>
      <w:r>
        <w:fldChar w:fldCharType="end"/>
      </w:r>
    </w:p>
    <w:p w14:paraId="6BAB627D" w14:textId="77777777" w:rsidR="0095676C" w:rsidRDefault="0095676C" w:rsidP="0095676C">
      <w:pPr>
        <w:framePr w:w="10860" w:h="3822" w:hSpace="187" w:wrap="around" w:vAnchor="text" w:hAnchor="page" w:x="729" w:y="-59"/>
        <w:pBdr>
          <w:top w:val="single" w:sz="6" w:space="1" w:color="auto"/>
          <w:left w:val="single" w:sz="6" w:space="1" w:color="auto"/>
          <w:bottom w:val="single" w:sz="6" w:space="1" w:color="auto"/>
          <w:right w:val="single" w:sz="6" w:space="1" w:color="auto"/>
        </w:pBdr>
        <w:spacing w:line="240" w:lineRule="auto"/>
        <w:contextualSpacing/>
        <w:mirrorIndents/>
        <w:jc w:val="both"/>
      </w:pPr>
      <w:r>
        <w:rPr>
          <w:noProof/>
        </w:rPr>
        <w:drawing>
          <wp:inline distT="0" distB="0" distL="0" distR="0" wp14:anchorId="28EE53F7" wp14:editId="5A17FCA0">
            <wp:extent cx="4621012" cy="2243470"/>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380"/>
                    <a:stretch/>
                  </pic:blipFill>
                  <pic:spPr bwMode="auto">
                    <a:xfrm>
                      <a:off x="0" y="0"/>
                      <a:ext cx="4818114" cy="2339162"/>
                    </a:xfrm>
                    <a:prstGeom prst="rect">
                      <a:avLst/>
                    </a:prstGeom>
                    <a:ln>
                      <a:noFill/>
                    </a:ln>
                    <a:extLst>
                      <a:ext uri="{53640926-AAD7-44D8-BBD7-CCE9431645EC}">
                        <a14:shadowObscured xmlns:a14="http://schemas.microsoft.com/office/drawing/2010/main"/>
                      </a:ext>
                    </a:extLst>
                  </pic:spPr>
                </pic:pic>
              </a:graphicData>
            </a:graphic>
          </wp:inline>
        </w:drawing>
      </w:r>
    </w:p>
    <w:p w14:paraId="707BE627" w14:textId="77777777" w:rsidR="00227531" w:rsidRDefault="00227531" w:rsidP="003A4898">
      <w:pPr>
        <w:spacing w:after="0" w:line="240" w:lineRule="auto"/>
        <w:contextualSpacing/>
        <w:mirrorIndents/>
        <w:jc w:val="both"/>
      </w:pPr>
    </w:p>
    <w:p w14:paraId="21B5FFC7" w14:textId="2C53CED3" w:rsidR="00130066" w:rsidRDefault="00227531" w:rsidP="003A4898">
      <w:pPr>
        <w:spacing w:after="0" w:line="240" w:lineRule="auto"/>
        <w:contextualSpacing/>
        <w:mirrorIndents/>
        <w:jc w:val="both"/>
      </w:pPr>
      <w:r>
        <w:t>D</w:t>
      </w:r>
      <w:r w:rsidR="00050B11">
        <w:t xml:space="preserve">espite the high price of </w:t>
      </w:r>
      <w:r w:rsidR="001507A4">
        <w:t>OSW</w:t>
      </w:r>
      <w:r w:rsidR="00050B11">
        <w:t xml:space="preserve"> in the U</w:t>
      </w:r>
      <w:r w:rsidR="007A7BFA">
        <w:t>.</w:t>
      </w:r>
      <w:r w:rsidR="00050B11">
        <w:t>S</w:t>
      </w:r>
      <w:r w:rsidR="007A7BFA">
        <w:t>.</w:t>
      </w:r>
      <w:r w:rsidR="00050B11">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4E6F63">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4E6F63">
        <w:rPr>
          <w:noProof/>
        </w:rPr>
        <w:t>[30]</w:t>
      </w:r>
      <w:r w:rsidR="004D779B">
        <w:fldChar w:fldCharType="end"/>
      </w:r>
      <w:r w:rsidR="00130066">
        <w:t>:</w:t>
      </w:r>
    </w:p>
    <w:p w14:paraId="30636724" w14:textId="0A606532" w:rsidR="006366ED" w:rsidRDefault="006366ED" w:rsidP="003A4898">
      <w:pPr>
        <w:pStyle w:val="ListParagraph"/>
        <w:numPr>
          <w:ilvl w:val="0"/>
          <w:numId w:val="3"/>
        </w:numPr>
        <w:spacing w:after="0" w:line="240" w:lineRule="auto"/>
        <w:mirrorIndents/>
        <w:jc w:val="both"/>
      </w:pPr>
      <w:commentRangeStart w:id="41"/>
      <w:commentRangeStart w:id="42"/>
      <w:r>
        <w:t xml:space="preserve">California: 2019 memorandum of understanding between Castle Wind and Monterey Bay Community Power outlining intent to enter a long-term power purchase agreement for 1 GW of OSW </w:t>
      </w:r>
      <w:r>
        <w:fldChar w:fldCharType="begin"/>
      </w:r>
      <w:r w:rsidR="004E6F63">
        <w:instrText xml:space="preserve"> ADDIN EN.CITE &lt;EndNote&gt;&lt;Cite&gt;&lt;Author&gt;Wind&lt;/Author&gt;&lt;Year&gt;2019&lt;/Year&gt;&lt;RecNum&gt;140&lt;/RecNum&gt;&lt;DisplayText&gt;[31]&lt;/DisplayText&gt;&lt;record&gt;&lt;rec-number&gt;140&lt;/rec-number&gt;&lt;foreign-keys&gt;&lt;key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4E6F63">
        <w:rPr>
          <w:noProof/>
        </w:rPr>
        <w:t>[31]</w:t>
      </w:r>
      <w:r>
        <w:fldChar w:fldCharType="end"/>
      </w:r>
    </w:p>
    <w:p w14:paraId="72159222" w14:textId="5225CD7A" w:rsidR="00A86A16" w:rsidRDefault="00A86A16" w:rsidP="003A4898">
      <w:pPr>
        <w:pStyle w:val="ListParagraph"/>
        <w:numPr>
          <w:ilvl w:val="0"/>
          <w:numId w:val="3"/>
        </w:numPr>
        <w:spacing w:after="0" w:line="240" w:lineRule="auto"/>
        <w:mirrorIndents/>
        <w:jc w:val="both"/>
      </w:pPr>
      <w:r>
        <w:t xml:space="preserve">Connecticut: 2018 Connecticut Department of Energy and Environmental Protection generation-based RFP for renewable energy, including OSW; $15 million investment to revitalize a shipping pier; 2019 law outlining target to develop up to 2,000 MW of OSW by 2030 </w:t>
      </w:r>
      <w:r>
        <w:fldChar w:fldCharType="begin"/>
      </w:r>
      <w:r w:rsidR="004E6F63">
        <w:instrText xml:space="preserve"> ADDIN EN.CITE &lt;EndNote&gt;&lt;Cite ExcludeAuth="1"&gt;&lt;Year&gt;2019&lt;/Year&gt;&lt;RecNum&gt;137&lt;/RecNum&gt;&lt;DisplayText&gt;[32]&lt;/DisplayText&gt;&lt;record&gt;&lt;rec-number&gt;137&lt;/rec-number&gt;&lt;foreign-keys&gt;&lt;key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4E6F63">
        <w:rPr>
          <w:noProof/>
        </w:rPr>
        <w:t>[32]</w:t>
      </w:r>
      <w:r>
        <w:fldChar w:fldCharType="end"/>
      </w:r>
    </w:p>
    <w:p w14:paraId="0E89359C" w14:textId="5FD44076" w:rsidR="006A2517" w:rsidRDefault="006A2517" w:rsidP="003A4898">
      <w:pPr>
        <w:pStyle w:val="ListParagraph"/>
        <w:numPr>
          <w:ilvl w:val="0"/>
          <w:numId w:val="3"/>
        </w:numPr>
        <w:spacing w:after="0" w:line="240" w:lineRule="auto"/>
        <w:mirrorIndents/>
        <w:jc w:val="both"/>
      </w:pPr>
      <w:r>
        <w:t>Maine: 2019 Maine Offshore Wind Initiative and floating offshore turbine demonstration project announced by the Governor</w:t>
      </w:r>
    </w:p>
    <w:p w14:paraId="6CB9E6FA" w14:textId="2565E79F" w:rsidR="00D5468B" w:rsidRDefault="00D5468B" w:rsidP="003A4898">
      <w:pPr>
        <w:pStyle w:val="ListParagraph"/>
        <w:numPr>
          <w:ilvl w:val="0"/>
          <w:numId w:val="3"/>
        </w:numPr>
        <w:spacing w:after="0" w:line="240" w:lineRule="auto"/>
        <w:mirrorIndents/>
        <w:jc w:val="both"/>
      </w:pPr>
      <w:r>
        <w:t>Maryland: 2013 Offshore Wind Energy Act developed Offshore Wind Renewable Energy Credits (ORECs), which can be applied to the state’s RPS</w:t>
      </w:r>
      <w:r w:rsidR="00600E32">
        <w:t xml:space="preserve">; 2017 first OSW solicitation of 389 MW; 2019 </w:t>
      </w:r>
      <w:r w:rsidR="000E4BAA">
        <w:t>1,200 MW OSW mandate by 2030</w:t>
      </w:r>
      <w:r w:rsidR="004E08C7">
        <w:t xml:space="preserve"> </w:t>
      </w:r>
      <w:r w:rsidR="004E08C7">
        <w:fldChar w:fldCharType="begin"/>
      </w:r>
      <w:r w:rsidR="004E6F63">
        <w:instrText xml:space="preserve"> ADDIN EN.CITE &lt;EndNote&gt;&lt;Cite&gt;&lt;Year&gt;2019&lt;/Year&gt;&lt;RecNum&gt;142&lt;/RecNum&gt;&lt;DisplayText&gt;[33]&lt;/DisplayText&gt;&lt;record&gt;&lt;rec-number&gt;142&lt;/rec-number&gt;&lt;foreign-keys&gt;&lt;key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6F63">
        <w:rPr>
          <w:noProof/>
        </w:rPr>
        <w:t>[33]</w:t>
      </w:r>
      <w:r w:rsidR="004E08C7">
        <w:fldChar w:fldCharType="end"/>
      </w:r>
    </w:p>
    <w:p w14:paraId="5E223FEC" w14:textId="642D533F" w:rsidR="00130066" w:rsidRDefault="00130066" w:rsidP="003A4898">
      <w:pPr>
        <w:pStyle w:val="ListParagraph"/>
        <w:numPr>
          <w:ilvl w:val="0"/>
          <w:numId w:val="3"/>
        </w:numPr>
        <w:spacing w:after="0" w:line="240" w:lineRule="auto"/>
        <w:mirrorIndents/>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4E6F63">
        <w:instrText xml:space="preserve"> ADDIN EN.CITE &lt;EndNote&gt;&lt;Cite&gt;&lt;Year&gt;2018&lt;/Year&gt;&lt;RecNum&gt;86&lt;/RecNum&gt;&lt;DisplayText&gt;[34]&lt;/DisplayText&gt;&lt;record&gt;&lt;rec-number&gt;86&lt;/rec-number&gt;&lt;foreign-keys&gt;&lt;key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4E6F63">
        <w:rPr>
          <w:noProof/>
        </w:rPr>
        <w:t>[34]</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7441112B" w:rsidR="00544BC1" w:rsidRDefault="00544BC1" w:rsidP="003A4898">
      <w:pPr>
        <w:pStyle w:val="ListParagraph"/>
        <w:numPr>
          <w:ilvl w:val="0"/>
          <w:numId w:val="3"/>
        </w:numPr>
        <w:spacing w:after="0" w:line="240" w:lineRule="auto"/>
        <w:mirrorIndents/>
        <w:jc w:val="both"/>
      </w:pPr>
      <w:r>
        <w:t xml:space="preserve">New Jersey: 2018 law outlining target to develop 3,500 MW of OSW by 2030, the first 1,1000 MW of which have been won by </w:t>
      </w:r>
      <w:proofErr w:type="spellStart"/>
      <w:r w:rsidRPr="00A77F74">
        <w:t>Ørsted</w:t>
      </w:r>
      <w:proofErr w:type="spellEnd"/>
      <w:r>
        <w:t xml:space="preserve"> </w:t>
      </w:r>
      <w:r>
        <w:fldChar w:fldCharType="begin"/>
      </w:r>
      <w:r w:rsidR="004E6F63">
        <w:instrText xml:space="preserve"> ADDIN EN.CITE &lt;EndNote&gt;&lt;Cite&gt;&lt;Author&gt;NJ Board of Public Utilities&lt;/Author&gt;&lt;Year&gt;2019&lt;/Year&gt;&lt;RecNum&gt;87&lt;/RecNum&gt;&lt;DisplayText&gt;[35]&lt;/DisplayText&gt;&lt;record&gt;&lt;rec-number&gt;87&lt;/rec-number&gt;&lt;foreign-keys&gt;&lt;key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4E6F63">
        <w:rPr>
          <w:noProof/>
        </w:rPr>
        <w:t>[35]</w:t>
      </w:r>
      <w:r>
        <w:fldChar w:fldCharType="end"/>
      </w:r>
      <w:r>
        <w:rPr>
          <w:rStyle w:val="EndnoteReference"/>
        </w:rPr>
        <w:t xml:space="preserve"> </w:t>
      </w:r>
    </w:p>
    <w:p w14:paraId="3ED44FD4" w14:textId="6E787BCF" w:rsidR="00191DB4" w:rsidRDefault="00130066" w:rsidP="003A4898">
      <w:pPr>
        <w:pStyle w:val="ListParagraph"/>
        <w:numPr>
          <w:ilvl w:val="0"/>
          <w:numId w:val="3"/>
        </w:numPr>
        <w:spacing w:after="0" w:line="240" w:lineRule="auto"/>
        <w:mirrorIndents/>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4E6F63">
        <w:instrText xml:space="preserve"> ADDIN EN.CITE &lt;EndNote&gt;&lt;Cite&gt;&lt;Year&gt;2019&lt;/Year&gt;&lt;RecNum&gt;139&lt;/RecNum&gt;&lt;DisplayText&gt;[36]&lt;/DisplayText&gt;&lt;record&gt;&lt;rec-number&gt;139&lt;/rec-number&gt;&lt;foreign-keys&gt;&lt;key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4E6F63">
        <w:rPr>
          <w:noProof/>
        </w:rPr>
        <w:t>[36]</w:t>
      </w:r>
      <w:r w:rsidR="00103CE5">
        <w:fldChar w:fldCharType="end"/>
      </w:r>
    </w:p>
    <w:p w14:paraId="37412179" w14:textId="2AB9E3FC" w:rsidR="00130066" w:rsidRDefault="00130066" w:rsidP="003A4898">
      <w:pPr>
        <w:pStyle w:val="ListParagraph"/>
        <w:numPr>
          <w:ilvl w:val="0"/>
          <w:numId w:val="3"/>
        </w:numPr>
        <w:spacing w:after="0" w:line="240" w:lineRule="auto"/>
        <w:mirrorIndents/>
        <w:jc w:val="both"/>
      </w:pPr>
      <w:r>
        <w:t xml:space="preserve">Rhode Island: 2018 competitive procurement for 400 MW of </w:t>
      </w:r>
      <w:r w:rsidR="001507A4">
        <w:t>OSW</w:t>
      </w:r>
      <w:r>
        <w:t>, in collaboration with Massachusetts</w:t>
      </w:r>
    </w:p>
    <w:p w14:paraId="26BE09CF" w14:textId="7B67D484" w:rsidR="00BE4451" w:rsidRDefault="00130066" w:rsidP="003A4898">
      <w:pPr>
        <w:pStyle w:val="ListParagraph"/>
        <w:numPr>
          <w:ilvl w:val="0"/>
          <w:numId w:val="3"/>
        </w:numPr>
        <w:spacing w:after="0" w:line="240" w:lineRule="auto"/>
        <w:mirrorIndents/>
        <w:jc w:val="both"/>
      </w:pPr>
      <w:r>
        <w:t xml:space="preserve">Virginia: 2018 </w:t>
      </w:r>
      <w:r w:rsidR="00907A3D">
        <w:t>Governor released Virginia Energy Plan, calling for 2,000 MW OSW by 2028</w:t>
      </w:r>
      <w:r w:rsidR="009C2370">
        <w:t>;</w:t>
      </w:r>
      <w:r w:rsidR="00303C7E">
        <w:t xml:space="preserve"> 12 MW Coastal Virginia Offshore Wind Project</w:t>
      </w:r>
      <w:r w:rsidR="00D4799E">
        <w:t xml:space="preserve">, </w:t>
      </w:r>
      <w:r w:rsidR="00303C7E">
        <w:t>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4E6F63">
        <w:instrText xml:space="preserve"> ADDIN EN.CITE &lt;EndNote&gt;&lt;Cite&gt;&lt;Author&gt;Dominion Energy&lt;/Author&gt;&lt;Year&gt;2019&lt;/Year&gt;&lt;RecNum&gt;141&lt;/RecNum&gt;&lt;DisplayText&gt;[37]&lt;/DisplayText&gt;&lt;record&gt;&lt;rec-number&gt;141&lt;/rec-number&gt;&lt;foreign-keys&gt;&lt;key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4E6F63">
        <w:rPr>
          <w:noProof/>
        </w:rPr>
        <w:t>[37]</w:t>
      </w:r>
      <w:r w:rsidR="00243441">
        <w:fldChar w:fldCharType="end"/>
      </w:r>
      <w:commentRangeEnd w:id="41"/>
      <w:r w:rsidR="00111E43">
        <w:rPr>
          <w:rStyle w:val="CommentReference"/>
        </w:rPr>
        <w:commentReference w:id="41"/>
      </w:r>
      <w:commentRangeEnd w:id="42"/>
      <w:r w:rsidR="007D2ADD">
        <w:rPr>
          <w:rStyle w:val="CommentReference"/>
        </w:rPr>
        <w:commentReference w:id="42"/>
      </w:r>
    </w:p>
    <w:p w14:paraId="3D3BFF26" w14:textId="1C6DBD39" w:rsidR="00B60C0C" w:rsidRDefault="00B60C0C" w:rsidP="003A4898">
      <w:pPr>
        <w:spacing w:after="0" w:line="240" w:lineRule="auto"/>
        <w:contextualSpacing/>
        <w:mirrorIndents/>
        <w:jc w:val="both"/>
      </w:pPr>
      <w:commentRangeStart w:id="43"/>
      <w:commentRangeStart w:id="44"/>
      <w:r>
        <w:t xml:space="preserve">The large market in the U.S. is at a tipping point, with a project pipeline of 25,600 MW of OSW energy as of July 2019. Specific projects account for 4,864 MW of that capacity and the remaining 20,736 MW are comprised of undeveloped lease area. Of the project-based capacity, 4,831 MW is expected to be built and online by 2024. </w:t>
      </w:r>
      <w:commentRangeEnd w:id="43"/>
      <w:r w:rsidR="00DC3AFA">
        <w:rPr>
          <w:rStyle w:val="CommentReference"/>
        </w:rPr>
        <w:commentReference w:id="43"/>
      </w:r>
      <w:commentRangeEnd w:id="44"/>
      <w:r w:rsidR="007D2ADD">
        <w:rPr>
          <w:rStyle w:val="CommentReference"/>
        </w:rPr>
        <w:commentReference w:id="44"/>
      </w:r>
    </w:p>
    <w:p w14:paraId="538BAE79" w14:textId="77777777" w:rsidR="00B60C0C" w:rsidRDefault="00B60C0C" w:rsidP="003A4898">
      <w:pPr>
        <w:spacing w:after="0" w:line="240" w:lineRule="auto"/>
        <w:contextualSpacing/>
        <w:mirrorIndents/>
        <w:jc w:val="both"/>
      </w:pPr>
    </w:p>
    <w:p w14:paraId="30DA680A" w14:textId="597523CC" w:rsidR="00F85D12" w:rsidRDefault="008C6C29" w:rsidP="003A4898">
      <w:pPr>
        <w:spacing w:after="0" w:line="240" w:lineRule="auto"/>
        <w:contextualSpacing/>
        <w:mirrorIndents/>
        <w:jc w:val="both"/>
      </w:pPr>
      <w:commentRangeStart w:id="45"/>
      <w:commentRangeStart w:id="46"/>
      <w:r>
        <w:t xml:space="preserve">Renewable energy has grown significantly in the U.S. as states have adopted RPS and emissions reductions goals, especially as costs have declined. </w:t>
      </w:r>
      <w:commentRangeEnd w:id="45"/>
      <w:r w:rsidR="00DC3AFA">
        <w:rPr>
          <w:rStyle w:val="CommentReference"/>
        </w:rPr>
        <w:commentReference w:id="45"/>
      </w:r>
      <w:commentRangeEnd w:id="46"/>
      <w:r w:rsidR="007D2ADD">
        <w:rPr>
          <w:rStyle w:val="CommentReference"/>
        </w:rPr>
        <w:commentReference w:id="46"/>
      </w:r>
      <w:r w:rsidR="00AD5002">
        <w:t xml:space="preserve">It is uncertain, however, how OSW will play into the current grid mix.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w:t>
      </w:r>
      <w:r w:rsidR="00B65955">
        <w:t xml:space="preserve"> incentive policies,</w:t>
      </w:r>
      <w:r w:rsidR="00AD5002">
        <w:t xml:space="preserve"> and many more</w:t>
      </w:r>
      <w:r w:rsidR="0015043D">
        <w:t xml:space="preserve"> factors</w:t>
      </w:r>
      <w:r w:rsidR="007A771C">
        <w:t>. Little</w:t>
      </w:r>
      <w:r w:rsidR="0094605D">
        <w:t xml:space="preserve"> research exists </w:t>
      </w:r>
      <w:commentRangeStart w:id="47"/>
      <w:commentRangeStart w:id="48"/>
      <w:r w:rsidR="0094605D">
        <w:t xml:space="preserve">for </w:t>
      </w:r>
      <w:commentRangeEnd w:id="47"/>
      <w:r w:rsidR="00275E6F">
        <w:rPr>
          <w:rStyle w:val="CommentReference"/>
        </w:rPr>
        <w:commentReference w:id="47"/>
      </w:r>
      <w:commentRangeEnd w:id="48"/>
      <w:r w:rsidR="007D2ADD">
        <w:rPr>
          <w:rStyle w:val="CommentReference"/>
        </w:rPr>
        <w:commentReference w:id="48"/>
      </w:r>
      <w:r w:rsidR="0094605D">
        <w:t xml:space="preserve">the impact of OSW to the grid mix in the U.S., but many other countries are taking initiative to assess how OSW fits in. </w:t>
      </w:r>
      <w:r w:rsidR="00417A56">
        <w:t xml:space="preserve">These efforts have focused primarily on European countries and China, as they were the first and most prolific adopters of renewable </w:t>
      </w:r>
      <w:r w:rsidR="00417A56">
        <w:lastRenderedPageBreak/>
        <w:t xml:space="preserve">technologies. </w:t>
      </w:r>
      <w:r w:rsidR="005650A2">
        <w:t>For example, 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 </w:instrText>
      </w:r>
      <w:r w:rsidR="004E6F63">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EN.CITE.DATA </w:instrText>
      </w:r>
      <w:r w:rsidR="004E6F63">
        <w:fldChar w:fldCharType="end"/>
      </w:r>
      <w:r w:rsidR="0094605D">
        <w:fldChar w:fldCharType="separate"/>
      </w:r>
      <w:r w:rsidR="004E6F63">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4E6F63">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4E6F63">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 </w:instrText>
      </w:r>
      <w:r w:rsidR="004E6F63">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EN.CITE.DATA </w:instrText>
      </w:r>
      <w:r w:rsidR="004E6F63">
        <w:fldChar w:fldCharType="end"/>
      </w:r>
      <w:r w:rsidR="001528DE">
        <w:fldChar w:fldCharType="separate"/>
      </w:r>
      <w:r w:rsidR="004E6F63">
        <w:rPr>
          <w:noProof/>
        </w:rPr>
        <w:t>[43-45]</w:t>
      </w:r>
      <w:r w:rsidR="001528DE">
        <w:fldChar w:fldCharType="end"/>
      </w:r>
      <w:r w:rsidR="00417A56">
        <w:t xml:space="preserve">, and wind specifically </w:t>
      </w:r>
      <w:r w:rsidR="00417A56">
        <w:fldChar w:fldCharType="begin"/>
      </w:r>
      <w:r w:rsidR="004E6F63">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E6F63">
        <w:rPr>
          <w:noProof/>
        </w:rPr>
        <w:t>[46]</w:t>
      </w:r>
      <w:r w:rsidR="00417A56">
        <w:fldChar w:fldCharType="end"/>
      </w:r>
      <w:r w:rsidR="001528DE">
        <w:t xml:space="preserve">. </w:t>
      </w:r>
      <w:r w:rsidR="00316AE1">
        <w:t>This r</w:t>
      </w:r>
      <w:r w:rsidR="00160BB6">
        <w:t xml:space="preserve">esearch has shown a direct correlation between adoption of renewable technologies and emissions reductions, accounting for demand and population growth. </w:t>
      </w:r>
    </w:p>
    <w:p w14:paraId="7238ACF4" w14:textId="0350140A" w:rsidR="00470433" w:rsidRDefault="00470433" w:rsidP="003A4898">
      <w:pPr>
        <w:spacing w:after="0" w:line="240" w:lineRule="auto"/>
        <w:contextualSpacing/>
        <w:mirrorIndents/>
        <w:jc w:val="both"/>
      </w:pPr>
    </w:p>
    <w:p w14:paraId="7A18A26F" w14:textId="51E53A68" w:rsidR="00796714" w:rsidRDefault="00470433" w:rsidP="003A4898">
      <w:pPr>
        <w:spacing w:after="0" w:line="240" w:lineRule="auto"/>
        <w:contextualSpacing/>
        <w:mirrorIndents/>
        <w:jc w:val="both"/>
      </w:pPr>
      <w:r>
        <w:t xml:space="preserve">Electric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4E6F63">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4E6F63">
        <w:rPr>
          <w:noProof/>
        </w:rPr>
        <w:t>[47, 48]</w:t>
      </w:r>
      <w:r>
        <w:fldChar w:fldCharType="end"/>
      </w:r>
      <w:r>
        <w:t xml:space="preserve"> and more general climate mitigation efforts </w:t>
      </w:r>
      <w:r>
        <w:fldChar w:fldCharType="begin"/>
      </w:r>
      <w:r w:rsidR="004E6F63">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4E6F63">
        <w:rPr>
          <w:noProof/>
        </w:rPr>
        <w:t>[49, 50]</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 </w:instrText>
      </w:r>
      <w:r w:rsidR="004E6F63">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EN.CITE.DATA </w:instrText>
      </w:r>
      <w:r w:rsidR="004E6F63">
        <w:fldChar w:fldCharType="end"/>
      </w:r>
      <w:r>
        <w:fldChar w:fldCharType="separate"/>
      </w:r>
      <w:r w:rsidR="004E6F63">
        <w:rPr>
          <w:noProof/>
        </w:rPr>
        <w:t>[51-53]</w:t>
      </w:r>
      <w:r>
        <w:fldChar w:fldCharType="end"/>
      </w:r>
      <w:r w:rsidR="002039FD">
        <w:t xml:space="preserve">. </w:t>
      </w:r>
    </w:p>
    <w:p w14:paraId="0CF9D012" w14:textId="77777777" w:rsidR="00532BB0" w:rsidRDefault="00532BB0" w:rsidP="003A4898">
      <w:pPr>
        <w:spacing w:after="0" w:line="240" w:lineRule="auto"/>
        <w:contextualSpacing/>
        <w:mirrorIndents/>
        <w:jc w:val="both"/>
      </w:pPr>
    </w:p>
    <w:p w14:paraId="12BAFE6B" w14:textId="5566A331" w:rsidR="004F2C6D" w:rsidRDefault="002039FD" w:rsidP="003A4898">
      <w:pPr>
        <w:spacing w:after="0" w:line="240" w:lineRule="auto"/>
        <w:contextualSpacing/>
        <w:mirrorIndents/>
        <w:jc w:val="both"/>
      </w:pPr>
      <w:r>
        <w:t>U.S</w:t>
      </w:r>
      <w:r w:rsidR="00424BDB">
        <w:t>.</w:t>
      </w:r>
      <w:r w:rsidR="00D56E8C">
        <w:t>-</w:t>
      </w:r>
      <w:r>
        <w:t>specific research has estima</w:t>
      </w:r>
      <w:r w:rsidR="009F4AC4">
        <w:t xml:space="preserve">ted the environmental co-benefits of low-carbon pathways </w:t>
      </w:r>
      <w:r w:rsidR="009F4AC4">
        <w:fldChar w:fldCharType="begin"/>
      </w:r>
      <w:r w:rsidR="004E6F63">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4E6F63">
        <w:rPr>
          <w:noProof/>
        </w:rPr>
        <w:t>[54, 55]</w:t>
      </w:r>
      <w:r w:rsidR="009F4AC4">
        <w:fldChar w:fldCharType="end"/>
      </w:r>
      <w:r w:rsidR="009F4AC4">
        <w:t>, and has begun to investigate wind specifically</w:t>
      </w:r>
      <w:r w:rsidR="00DD5E83">
        <w:t xml:space="preserve"> </w:t>
      </w:r>
      <w:r w:rsidR="00DD5E83">
        <w:fldChar w:fldCharType="begin"/>
      </w:r>
      <w:r w:rsidR="004E6F63">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4E6F63">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4E6F63">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4E6F63">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4E6F63">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4E6F63">
        <w:rPr>
          <w:noProof/>
        </w:rPr>
        <w:t>[59]</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4E6F63">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4E6F63">
        <w:rPr>
          <w:noProof/>
        </w:rPr>
        <w:t>[60, 61]</w:t>
      </w:r>
      <w:r w:rsidR="005E432D">
        <w:fldChar w:fldCharType="end"/>
      </w:r>
      <w:r w:rsidR="003C3EA7">
        <w:t>.</w:t>
      </w:r>
      <w:r w:rsidR="005E432D">
        <w:t xml:space="preserve"> As interest in OSW has grown, so has investigation into the co-benefits that the technology can bring </w:t>
      </w:r>
      <w:r w:rsidR="00891D85">
        <w:t>at the local level</w:t>
      </w:r>
      <w:r w:rsidR="005E432D">
        <w:t xml:space="preserve">. </w:t>
      </w:r>
      <w:r w:rsidR="000200CA">
        <w:t xml:space="preserve">Two studies on the state of Michigan showed that both terrestrial and offshore wind could bring environmental, air quality, and quality of life benefits to the counties that would host or border the turbines </w:t>
      </w:r>
      <w:r w:rsidR="000200CA">
        <w:fldChar w:fldCharType="begin"/>
      </w:r>
      <w:r w:rsidR="004E6F63">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4E6F63">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generation capacity </w:t>
      </w:r>
      <w:r w:rsidR="003D1BB5">
        <w:fldChar w:fldCharType="begin"/>
      </w:r>
      <w:r w:rsidR="004E6F63">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4E6F63">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 </w:instrText>
      </w:r>
      <w:r w:rsidR="004E6F63">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EN.CITE.DATA </w:instrText>
      </w:r>
      <w:r w:rsidR="004E6F63">
        <w:fldChar w:fldCharType="end"/>
      </w:r>
      <w:r w:rsidR="004F2C6D">
        <w:fldChar w:fldCharType="separate"/>
      </w:r>
      <w:r w:rsidR="004E6F63">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4E6F63">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4E6F63">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xml:space="preserve">, nor are they accounted for in </w:t>
      </w:r>
      <w:r w:rsidR="00141131">
        <w:t>this</w:t>
      </w:r>
      <w:r w:rsidR="00127847">
        <w:t xml:space="preserve"> study</w:t>
      </w:r>
      <w:r w:rsidR="004F2C6D">
        <w:t>.</w:t>
      </w:r>
    </w:p>
    <w:p w14:paraId="7DBB5723" w14:textId="00938BF9" w:rsidR="004F2C6D" w:rsidRDefault="004F2C6D" w:rsidP="003A4898">
      <w:pPr>
        <w:spacing w:after="0" w:line="240" w:lineRule="auto"/>
        <w:contextualSpacing/>
        <w:mirrorIndents/>
        <w:jc w:val="both"/>
      </w:pPr>
    </w:p>
    <w:p w14:paraId="638AFFD9" w14:textId="69747412" w:rsidR="008570E5" w:rsidRDefault="0060238F" w:rsidP="003A4898">
      <w:pPr>
        <w:spacing w:after="0" w:line="240" w:lineRule="auto"/>
        <w:contextualSpacing/>
        <w:mirrorIndents/>
        <w:jc w:val="both"/>
      </w:pPr>
      <w:r>
        <w:t xml:space="preserve">These studies demonstrate the direct </w:t>
      </w:r>
      <w:r w:rsidR="0052610E">
        <w:t>e</w:t>
      </w:r>
      <w:r>
        <w:t xml:space="preserve">ffects and benefits of wind technologies to their surroundings, but do not quantify the </w:t>
      </w:r>
      <w:r w:rsidR="003F1A21">
        <w:t>national</w:t>
      </w:r>
      <w:r>
        <w:t xml:space="preserve"> impact that OSW would have on emissions.</w:t>
      </w:r>
      <w:r w:rsidR="004F2C6D">
        <w:t xml:space="preserve"> </w:t>
      </w:r>
      <w:r w:rsidR="00130066">
        <w:t>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4E6F63">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4E6F63">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r w:rsidR="00B36682">
        <w:t xml:space="preserve"> The growing state and federal interests in OSW </w:t>
      </w:r>
      <w:r w:rsidR="0077295B">
        <w:t>require a more robust analysis of this technology within the broader system.</w:t>
      </w:r>
    </w:p>
    <w:p w14:paraId="6F4F6DDB" w14:textId="77777777" w:rsidR="000B38A2" w:rsidRDefault="000B38A2" w:rsidP="003A4898">
      <w:pPr>
        <w:spacing w:after="0" w:line="240" w:lineRule="auto"/>
        <w:contextualSpacing/>
        <w:mirrorIndents/>
        <w:jc w:val="both"/>
      </w:pPr>
    </w:p>
    <w:p w14:paraId="553669A3" w14:textId="361AB74F" w:rsidR="001C5CC6" w:rsidRDefault="00612775" w:rsidP="003A4898">
      <w:pPr>
        <w:pStyle w:val="Heading2"/>
        <w:spacing w:before="0" w:line="240" w:lineRule="auto"/>
        <w:contextualSpacing/>
        <w:mirrorIndents/>
        <w:jc w:val="both"/>
      </w:pPr>
      <w:r>
        <w:t xml:space="preserve">3. </w:t>
      </w:r>
      <w:r w:rsidR="0090084D">
        <w:t>Materials and Methods</w:t>
      </w:r>
    </w:p>
    <w:p w14:paraId="237F6E74" w14:textId="39F722FF" w:rsidR="000B38A2" w:rsidRDefault="000B38A2" w:rsidP="003A4898">
      <w:pPr>
        <w:spacing w:after="0" w:line="240" w:lineRule="auto"/>
        <w:contextualSpacing/>
        <w:mirrorIndents/>
        <w:jc w:val="both"/>
      </w:pPr>
    </w:p>
    <w:p w14:paraId="59066D8C" w14:textId="5913AA63" w:rsidR="00612775" w:rsidRPr="00612775" w:rsidRDefault="00612775" w:rsidP="003A4898">
      <w:pPr>
        <w:spacing w:after="0" w:line="240" w:lineRule="auto"/>
        <w:contextualSpacing/>
        <w:mirrorIndents/>
        <w:jc w:val="both"/>
        <w:rPr>
          <w:rStyle w:val="Emphasis"/>
        </w:rPr>
      </w:pPr>
      <w:commentRangeStart w:id="49"/>
      <w:commentRangeStart w:id="50"/>
      <w:r w:rsidRPr="00612775">
        <w:rPr>
          <w:rStyle w:val="Emphasis"/>
        </w:rPr>
        <w:t>3.1 Model and Database</w:t>
      </w:r>
      <w:commentRangeEnd w:id="49"/>
      <w:r w:rsidR="00072B0D">
        <w:rPr>
          <w:rStyle w:val="CommentReference"/>
        </w:rPr>
        <w:commentReference w:id="49"/>
      </w:r>
      <w:commentRangeEnd w:id="50"/>
      <w:r w:rsidR="007D2ADD">
        <w:rPr>
          <w:rStyle w:val="CommentReference"/>
        </w:rPr>
        <w:commentReference w:id="50"/>
      </w:r>
    </w:p>
    <w:p w14:paraId="2F6ACEF0" w14:textId="77777777" w:rsidR="00612775" w:rsidRPr="000B38A2" w:rsidRDefault="00612775" w:rsidP="003A4898">
      <w:pPr>
        <w:spacing w:after="0" w:line="240" w:lineRule="auto"/>
        <w:contextualSpacing/>
        <w:mirrorIndents/>
        <w:jc w:val="both"/>
      </w:pPr>
    </w:p>
    <w:p w14:paraId="6ABD229E" w14:textId="4198E6AC" w:rsidR="001C5CC6" w:rsidRDefault="00FE13D7" w:rsidP="003A4898">
      <w:pPr>
        <w:spacing w:after="0" w:line="240" w:lineRule="auto"/>
        <w:contextualSpacing/>
        <w:mirrorIndents/>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EPAUS9rT model</w:t>
      </w:r>
      <w:r w:rsidR="009E4979">
        <w:t>ing system</w:t>
      </w:r>
      <w:r w:rsidR="00956A72">
        <w:t xml:space="preserve"> to investigate energy system futures that optimize for lowest cost over all economic sectors</w:t>
      </w:r>
      <w:r w:rsidR="00010E52">
        <w:t xml:space="preserve"> </w:t>
      </w:r>
      <w:r w:rsidR="00010E52">
        <w:fldChar w:fldCharType="begin"/>
      </w:r>
      <w:r w:rsidR="004E6F63">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4E6F63">
        <w:rPr>
          <w:noProof/>
        </w:rPr>
        <w:t>[70]</w:t>
      </w:r>
      <w:r w:rsidR="00010E52">
        <w:fldChar w:fldCharType="end"/>
      </w:r>
      <w:r w:rsidR="00B72FB6">
        <w:t>. This allows the use of one model for all sectors instead of a piecemeal approach</w:t>
      </w:r>
      <w:r w:rsidR="00965512">
        <w:t xml:space="preserve">, </w:t>
      </w:r>
      <w:commentRangeStart w:id="51"/>
      <w:commentRangeStart w:id="52"/>
      <w:r w:rsidR="00965512">
        <w:t xml:space="preserve">showing the interplay and tradeoffs between sectors </w:t>
      </w:r>
      <w:commentRangeEnd w:id="51"/>
      <w:r w:rsidR="00275E6F">
        <w:rPr>
          <w:rStyle w:val="CommentReference"/>
        </w:rPr>
        <w:commentReference w:id="51"/>
      </w:r>
      <w:commentRangeEnd w:id="52"/>
      <w:r w:rsidR="002F0F6C">
        <w:rPr>
          <w:rStyle w:val="CommentReference"/>
        </w:rPr>
        <w:commentReference w:id="52"/>
      </w:r>
      <w:r w:rsidR="00965512">
        <w:t>as scenarios change.</w:t>
      </w:r>
    </w:p>
    <w:p w14:paraId="74E5F65D" w14:textId="77777777" w:rsidR="000B38A2" w:rsidRDefault="000B38A2" w:rsidP="003A4898">
      <w:pPr>
        <w:spacing w:after="0" w:line="240" w:lineRule="auto"/>
        <w:contextualSpacing/>
        <w:mirrorIndents/>
        <w:jc w:val="both"/>
      </w:pPr>
    </w:p>
    <w:p w14:paraId="3C0A652C" w14:textId="6DDB743C" w:rsidR="00BE64CD" w:rsidRDefault="00B72FB6" w:rsidP="003A4898">
      <w:pPr>
        <w:spacing w:after="0" w:line="240" w:lineRule="auto"/>
        <w:contextualSpacing/>
        <w:mirrorIndents/>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4E6F63">
        <w:rPr>
          <w:noProof/>
        </w:rPr>
        <w:t>[71]</w:t>
      </w:r>
      <w:r w:rsidR="0096384F">
        <w:fldChar w:fldCharType="end"/>
      </w:r>
      <w:r w:rsidR="0096384F">
        <w:t>.</w:t>
      </w:r>
      <w:r w:rsidR="009B7B2F">
        <w:t xml:space="preserve"> </w:t>
      </w:r>
      <w:r w:rsidR="009D61EF">
        <w:t xml:space="preserve">The TIMES model is a </w:t>
      </w:r>
      <w:r w:rsidR="002A528C">
        <w:t>l</w:t>
      </w:r>
      <w:r w:rsidR="009D61EF">
        <w:t>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commentRangeStart w:id="53"/>
      <w:r w:rsidR="009D61EF">
        <w:t>user defined time slices</w:t>
      </w:r>
      <w:r w:rsidR="008C0CBE">
        <w:t xml:space="preserve"> </w:t>
      </w:r>
      <w:commentRangeEnd w:id="53"/>
      <w:r w:rsidR="00275E6F">
        <w:rPr>
          <w:rStyle w:val="CommentReference"/>
        </w:rPr>
        <w:commentReference w:id="53"/>
      </w:r>
      <w:r w:rsidR="008C0CBE">
        <w:t>to model for long time-horizons</w:t>
      </w:r>
      <w:r w:rsidR="009D61EF">
        <w:t xml:space="preserve"> </w:t>
      </w:r>
      <w:r w:rsidR="009D61EF">
        <w:fldChar w:fldCharType="begin"/>
      </w:r>
      <w:r w:rsidR="004E6F63">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4E6F63">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w:t>
      </w:r>
      <w:r w:rsidR="00A65E3E">
        <w:lastRenderedPageBreak/>
        <w:t xml:space="preserve">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3A4898">
      <w:pPr>
        <w:spacing w:after="0" w:line="240" w:lineRule="auto"/>
        <w:contextualSpacing/>
        <w:mirrorIndents/>
        <w:jc w:val="both"/>
      </w:pPr>
    </w:p>
    <w:p w14:paraId="2A00AB23" w14:textId="73D93262" w:rsidR="00245398" w:rsidRDefault="006A10AE" w:rsidP="003A4898">
      <w:pPr>
        <w:spacing w:after="0" w:line="240" w:lineRule="auto"/>
        <w:contextualSpacing/>
        <w:mirrorIndents/>
        <w:jc w:val="both"/>
      </w:pPr>
      <w:r>
        <w:t>The TIMES model</w:t>
      </w:r>
      <w:r w:rsidR="00CC666C">
        <w:t xml:space="preserve"> is a Linear Program formulated using the </w:t>
      </w:r>
      <w:r w:rsidR="004150AE">
        <w:t xml:space="preserve">GAMS </w:t>
      </w:r>
      <w:r w:rsidR="00CC666C">
        <w:t>modeling language</w:t>
      </w:r>
      <w:r w:rsidR="00741C80">
        <w:t xml:space="preserve"> </w:t>
      </w:r>
      <w:r w:rsidR="00602039">
        <w:t>that maximizes system surplus</w:t>
      </w:r>
      <w:r w:rsidR="00C12D4F">
        <w:t xml:space="preserve"> and</w:t>
      </w:r>
      <w:r w:rsidR="00602039">
        <w:t xml:space="preserve"> minimizing system costs.</w:t>
      </w:r>
      <w:r w:rsidR="000E5F81">
        <w:t xml:space="preserve"> This formulation is called the </w:t>
      </w:r>
      <w:r w:rsidR="000E5F81">
        <w:rPr>
          <w:i/>
        </w:rPr>
        <w:t>total system cost</w:t>
      </w:r>
      <w:r w:rsidR="000A603B">
        <w:rPr>
          <w:i/>
        </w:rPr>
        <w:t xml:space="preserve"> </w:t>
      </w:r>
      <w:r w:rsidR="000A603B" w:rsidRPr="00CD68D0">
        <w:fldChar w:fldCharType="begin"/>
      </w:r>
      <w:r w:rsidR="000A603B" w:rsidRPr="00CD68D0">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0A603B" w:rsidRPr="00CD68D0">
        <w:fldChar w:fldCharType="separate"/>
      </w:r>
      <w:r w:rsidR="000A603B" w:rsidRPr="00CD68D0">
        <w:rPr>
          <w:noProof/>
        </w:rPr>
        <w:t>[71]</w:t>
      </w:r>
      <w:r w:rsidR="000A603B" w:rsidRPr="00CD68D0">
        <w:fldChar w:fldCharType="end"/>
      </w:r>
      <w:r w:rsidR="00A2575D" w:rsidRPr="00CD68D0">
        <w:t>.</w:t>
      </w:r>
    </w:p>
    <w:p w14:paraId="516F4FA3" w14:textId="77777777" w:rsidR="007D5984" w:rsidRDefault="007D5984" w:rsidP="003A4898">
      <w:pPr>
        <w:spacing w:after="0" w:line="240" w:lineRule="auto"/>
        <w:contextualSpacing/>
        <w:mirrorIndents/>
        <w:jc w:val="both"/>
      </w:pPr>
      <w:r>
        <w:rPr>
          <w:noProof/>
        </w:rPr>
        <mc:AlternateContent>
          <mc:Choice Requires="wps">
            <w:drawing>
              <wp:inline distT="0" distB="0" distL="0" distR="0" wp14:anchorId="52EFA4C5" wp14:editId="5937834C">
                <wp:extent cx="3540125" cy="1020445"/>
                <wp:effectExtent l="0" t="0" r="2222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1020445"/>
                        </a:xfrm>
                        <a:prstGeom prst="rect">
                          <a:avLst/>
                        </a:prstGeom>
                        <a:solidFill>
                          <a:srgbClr val="FFFFFF"/>
                        </a:solidFill>
                        <a:ln w="9525">
                          <a:solidFill>
                            <a:schemeClr val="bg1"/>
                          </a:solidFill>
                          <a:miter lim="800000"/>
                          <a:headEnd/>
                          <a:tailEnd/>
                        </a:ln>
                      </wps:spPr>
                      <wps:txbx>
                        <w:txbxContent>
                          <w:p w14:paraId="0BF9EA46" w14:textId="13F252E2" w:rsidR="00BF3B5B" w:rsidRDefault="00BF3B5B" w:rsidP="003A4898">
                            <w:pPr>
                              <w:pStyle w:val="Caption"/>
                              <w:keepNext/>
                              <w:jc w:val="center"/>
                            </w:pPr>
                            <w:r>
                              <w:t xml:space="preserve">Equation </w:t>
                            </w:r>
                            <w:fldSimple w:instr=" SEQ Equation \* ARABIC ">
                              <w:r>
                                <w:rPr>
                                  <w:noProof/>
                                </w:rPr>
                                <w:t>1</w:t>
                              </w:r>
                            </w:fldSimple>
                            <w:r>
                              <w:t xml:space="preserve">: TIMES Objective Function </w:t>
                            </w:r>
                          </w:p>
                          <w:p w14:paraId="274C0C83" w14:textId="7472CAAA" w:rsidR="00BF3B5B" w:rsidRPr="00F6170A" w:rsidRDefault="00BF3B5B"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wps:txbx>
                      <wps:bodyPr rot="0" vert="horz" wrap="square" lIns="91440" tIns="45720" rIns="91440" bIns="45720" anchor="t" anchorCtr="0">
                        <a:noAutofit/>
                      </wps:bodyPr>
                    </wps:wsp>
                  </a:graphicData>
                </a:graphic>
              </wp:inline>
            </w:drawing>
          </mc:Choice>
          <mc:Fallback>
            <w:pict>
              <v:shapetype w14:anchorId="52EFA4C5" id="_x0000_t202" coordsize="21600,21600" o:spt="202" path="m,l,21600r21600,l21600,xe">
                <v:stroke joinstyle="miter"/>
                <v:path gradientshapeok="t" o:connecttype="rect"/>
              </v:shapetype>
              <v:shape id="Text Box 2" o:spid="_x0000_s1026" type="#_x0000_t202" style="width:278.75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" strokecolor="white [3212]">
                <v:textbox>
                  <w:txbxContent>
                    <w:p w14:paraId="0BF9EA46" w14:textId="13F252E2" w:rsidR="00BF3B5B" w:rsidRDefault="00BF3B5B" w:rsidP="003A4898">
                      <w:pPr>
                        <w:pStyle w:val="Caption"/>
                        <w:keepNext/>
                        <w:jc w:val="center"/>
                      </w:pPr>
                      <w:r>
                        <w:t xml:space="preserve">Equation </w:t>
                      </w:r>
                      <w:fldSimple w:instr=" SEQ Equation \* ARABIC ">
                        <w:r>
                          <w:rPr>
                            <w:noProof/>
                          </w:rPr>
                          <w:t>1</w:t>
                        </w:r>
                      </w:fldSimple>
                      <w:r>
                        <w:t xml:space="preserve">: TIMES Objective Function </w:t>
                      </w:r>
                    </w:p>
                    <w:p w14:paraId="274C0C83" w14:textId="7472CAAA" w:rsidR="00BF3B5B" w:rsidRPr="00F6170A" w:rsidRDefault="00BF3B5B"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v:textbox>
                <w10:anchorlock/>
              </v:shape>
            </w:pict>
          </mc:Fallback>
        </mc:AlternateContent>
      </w:r>
    </w:p>
    <w:p w14:paraId="19DECEB7" w14:textId="41B4D57F" w:rsidR="008517E4" w:rsidRDefault="008517E4" w:rsidP="003A4898">
      <w:pPr>
        <w:spacing w:after="0" w:line="240" w:lineRule="auto"/>
        <w:contextualSpacing/>
        <w:mirrorIndents/>
        <w:jc w:val="both"/>
      </w:pPr>
      <w:r>
        <w:t>Where:</w:t>
      </w:r>
    </w:p>
    <w:p w14:paraId="13AD0B64" w14:textId="055EF2E1" w:rsidR="008517E4" w:rsidRDefault="008517E4" w:rsidP="003A4898">
      <w:pPr>
        <w:pStyle w:val="ListParagraph"/>
        <w:numPr>
          <w:ilvl w:val="0"/>
          <w:numId w:val="5"/>
        </w:numPr>
        <w:spacing w:after="0" w:line="240" w:lineRule="auto"/>
        <w:mirrorIndents/>
        <w:jc w:val="both"/>
      </w:pPr>
      <w:r w:rsidRPr="000B38A2">
        <w:rPr>
          <w:i/>
        </w:rPr>
        <w:t>NPV</w:t>
      </w:r>
      <w:r>
        <w:t xml:space="preserve"> is the net present value of total cost for all regions;</w:t>
      </w:r>
    </w:p>
    <w:p w14:paraId="709AA4B0" w14:textId="77777777" w:rsidR="008517E4" w:rsidRPr="000B38A2" w:rsidRDefault="008517E4" w:rsidP="003A4898">
      <w:pPr>
        <w:pStyle w:val="ListParagraph"/>
        <w:numPr>
          <w:ilvl w:val="0"/>
          <w:numId w:val="5"/>
        </w:numPr>
        <w:spacing w:after="0" w:line="240" w:lineRule="auto"/>
        <w:mirrorIndents/>
        <w:jc w:val="both"/>
        <w:rPr>
          <w:i/>
        </w:rPr>
      </w:pPr>
      <w:r w:rsidRPr="000B38A2">
        <w:rPr>
          <w:i/>
        </w:rPr>
        <w:t>ANNCOST(</w:t>
      </w:r>
      <w:proofErr w:type="spellStart"/>
      <w:r w:rsidRPr="000B38A2">
        <w:rPr>
          <w:i/>
        </w:rPr>
        <w:t>r,y</w:t>
      </w:r>
      <w:proofErr w:type="spellEnd"/>
      <w:r w:rsidRPr="000B38A2">
        <w:rPr>
          <w:i/>
        </w:rPr>
        <w:t>)</w:t>
      </w:r>
      <w:r>
        <w:t xml:space="preserve"> is the total annual cost in region </w:t>
      </w:r>
      <w:r w:rsidRPr="000B38A2">
        <w:rPr>
          <w:i/>
        </w:rPr>
        <w:t>r</w:t>
      </w:r>
      <w:r>
        <w:t xml:space="preserve"> and year </w:t>
      </w:r>
      <w:r w:rsidRPr="000B38A2">
        <w:rPr>
          <w:i/>
        </w:rPr>
        <w:t>y</w:t>
      </w:r>
      <w:r>
        <w:t>;</w:t>
      </w:r>
    </w:p>
    <w:p w14:paraId="77ACD7F7" w14:textId="77777777" w:rsidR="008517E4" w:rsidRPr="000B38A2" w:rsidRDefault="008517E4" w:rsidP="003A4898">
      <w:pPr>
        <w:pStyle w:val="ListParagraph"/>
        <w:numPr>
          <w:ilvl w:val="0"/>
          <w:numId w:val="5"/>
        </w:numPr>
        <w:spacing w:after="0" w:line="240" w:lineRule="auto"/>
        <w:mirrorIndents/>
        <w:jc w:val="both"/>
        <w:rPr>
          <w:i/>
        </w:rPr>
      </w:pPr>
      <w:proofErr w:type="spellStart"/>
      <w:r w:rsidRPr="000B38A2">
        <w:rPr>
          <w:i/>
        </w:rPr>
        <w:t>d</w:t>
      </w:r>
      <w:r w:rsidRPr="000B38A2">
        <w:rPr>
          <w:i/>
          <w:vertAlign w:val="subscript"/>
        </w:rPr>
        <w:t>r,y</w:t>
      </w:r>
      <w:proofErr w:type="spellEnd"/>
      <w:r w:rsidRPr="000B38A2">
        <w:rPr>
          <w:i/>
        </w:rPr>
        <w:t xml:space="preserve"> </w:t>
      </w:r>
      <w:r>
        <w:t>is the overall discount rate;</w:t>
      </w:r>
    </w:p>
    <w:p w14:paraId="3CE60B74" w14:textId="77777777" w:rsidR="008517E4" w:rsidRPr="000B38A2" w:rsidRDefault="008517E4" w:rsidP="003A4898">
      <w:pPr>
        <w:pStyle w:val="ListParagraph"/>
        <w:numPr>
          <w:ilvl w:val="0"/>
          <w:numId w:val="5"/>
        </w:numPr>
        <w:spacing w:after="0" w:line="240" w:lineRule="auto"/>
        <w:mirrorIndents/>
        <w:jc w:val="both"/>
        <w:rPr>
          <w:i/>
        </w:rPr>
      </w:pPr>
      <w:r w:rsidRPr="000B38A2">
        <w:rPr>
          <w:i/>
        </w:rPr>
        <w:t>REFYR</w:t>
      </w:r>
      <w:r>
        <w:t xml:space="preserve"> is discounting reference year;</w:t>
      </w:r>
    </w:p>
    <w:p w14:paraId="60522A32" w14:textId="77777777" w:rsidR="008517E4" w:rsidRPr="000B38A2" w:rsidRDefault="008517E4" w:rsidP="003A4898">
      <w:pPr>
        <w:pStyle w:val="ListParagraph"/>
        <w:numPr>
          <w:ilvl w:val="0"/>
          <w:numId w:val="5"/>
        </w:numPr>
        <w:spacing w:after="0" w:line="240" w:lineRule="auto"/>
        <w:mirrorIndents/>
        <w:jc w:val="both"/>
        <w:rPr>
          <w:i/>
        </w:rPr>
      </w:pPr>
      <w:r w:rsidRPr="000B38A2">
        <w:rPr>
          <w:i/>
        </w:rPr>
        <w:t>YEARS</w:t>
      </w:r>
      <w:r>
        <w:t xml:space="preserve"> is the number of years for which the results will be modeled; and </w:t>
      </w:r>
    </w:p>
    <w:p w14:paraId="78853EBF" w14:textId="607AF5AF" w:rsidR="008517E4" w:rsidRDefault="008517E4" w:rsidP="003A4898">
      <w:pPr>
        <w:pStyle w:val="ListParagraph"/>
        <w:numPr>
          <w:ilvl w:val="0"/>
          <w:numId w:val="5"/>
        </w:numPr>
        <w:spacing w:after="0" w:line="240" w:lineRule="auto"/>
        <w:mirrorIndents/>
        <w:jc w:val="both"/>
      </w:pPr>
      <w:r w:rsidRPr="000B38A2">
        <w:rPr>
          <w:i/>
        </w:rPr>
        <w:t>R</w:t>
      </w:r>
      <w:r>
        <w:t xml:space="preserve"> is the group of regions in the study.</w:t>
      </w:r>
    </w:p>
    <w:p w14:paraId="66099D27" w14:textId="77777777" w:rsidR="008517E4" w:rsidRDefault="008517E4" w:rsidP="003A4898">
      <w:pPr>
        <w:spacing w:after="0" w:line="240" w:lineRule="auto"/>
        <w:contextualSpacing/>
        <w:mirrorIndents/>
        <w:jc w:val="both"/>
      </w:pPr>
    </w:p>
    <w:p w14:paraId="18C24DED" w14:textId="2AC516D4" w:rsidR="00245398" w:rsidRDefault="00245398" w:rsidP="003A4898">
      <w:pPr>
        <w:spacing w:after="0" w:line="240" w:lineRule="auto"/>
        <w:contextualSpacing/>
        <w:mirrorIndents/>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4E6F63">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3A4898">
      <w:pPr>
        <w:spacing w:after="0" w:line="240" w:lineRule="auto"/>
        <w:contextualSpacing/>
        <w:mirrorIndents/>
        <w:jc w:val="both"/>
      </w:pPr>
    </w:p>
    <w:p w14:paraId="4B7A8844" w14:textId="17DE13A9" w:rsidR="00DD43E3" w:rsidRDefault="007C65E2" w:rsidP="003A4898">
      <w:pPr>
        <w:spacing w:after="0" w:line="240" w:lineRule="auto"/>
        <w:contextualSpacing/>
        <w:mirrorIndents/>
        <w:jc w:val="both"/>
      </w:pPr>
      <w:commentRangeStart w:id="54"/>
      <w:r>
        <w:t xml:space="preserve">The EPAUS9rT database represents the U.S. by census </w:t>
      </w:r>
      <w:r w:rsidR="00B820AF">
        <w:t>regions</w:t>
      </w:r>
      <w:r>
        <w:t xml:space="preserve">, as can be seen in Figure </w:t>
      </w:r>
      <w:r w:rsidR="007E11D6">
        <w:t>4</w:t>
      </w:r>
      <w:r>
        <w:t xml:space="preserve">. </w:t>
      </w:r>
      <w:commentRangeEnd w:id="54"/>
      <w:r w:rsidR="00275E6F">
        <w:rPr>
          <w:rStyle w:val="CommentReference"/>
        </w:rPr>
        <w:commentReference w:id="54"/>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within the model span every census </w:t>
      </w:r>
      <w:r w:rsidR="00852BB2">
        <w:t>region</w:t>
      </w:r>
      <w:r w:rsidR="003F730F">
        <w:t xml:space="preserve">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Additionally, the model does not account for political feasibility of building OSW, which has proven to be a contentious technology in the U.S.</w:t>
      </w:r>
    </w:p>
    <w:p w14:paraId="0EA79B09" w14:textId="2B9B4EB9" w:rsidR="00DD43E3" w:rsidRDefault="00DD43E3" w:rsidP="003A4898">
      <w:pPr>
        <w:spacing w:after="0" w:line="240" w:lineRule="auto"/>
        <w:contextualSpacing/>
        <w:mirrorIndents/>
        <w:jc w:val="both"/>
      </w:pPr>
    </w:p>
    <w:p w14:paraId="6A778D65" w14:textId="745B875D" w:rsidR="00440257" w:rsidRPr="00440257" w:rsidRDefault="00612775" w:rsidP="003A4898">
      <w:pPr>
        <w:spacing w:after="0" w:line="240" w:lineRule="auto"/>
        <w:contextualSpacing/>
        <w:mirrorIndents/>
        <w:jc w:val="both"/>
        <w:rPr>
          <w:rStyle w:val="Emphasis"/>
        </w:rPr>
      </w:pPr>
      <w:r w:rsidRPr="00612775">
        <w:rPr>
          <w:rStyle w:val="Emphasis"/>
        </w:rPr>
        <w:t>3.2 Scenarios</w:t>
      </w:r>
    </w:p>
    <w:p w14:paraId="334BB212" w14:textId="77777777" w:rsidR="00612775" w:rsidRDefault="00612775" w:rsidP="003A4898">
      <w:pPr>
        <w:spacing w:after="0" w:line="240" w:lineRule="auto"/>
        <w:contextualSpacing/>
        <w:mirrorIndents/>
        <w:jc w:val="both"/>
      </w:pPr>
    </w:p>
    <w:p w14:paraId="16F2BC38" w14:textId="787A8017" w:rsidR="00440257" w:rsidRDefault="00440257" w:rsidP="00E56668">
      <w:pPr>
        <w:spacing w:after="0" w:line="240" w:lineRule="auto"/>
        <w:contextualSpacing/>
        <w:mirrorIndents/>
        <w:jc w:val="both"/>
      </w:pPr>
      <w:r>
        <w:t>All scenarios constructed and evaluated in the TIMES model r</w:t>
      </w:r>
      <w:r w:rsidR="00257CF6">
        <w:t>un</w:t>
      </w:r>
      <w:r>
        <w:t xml:space="preserve"> from 2010 to 2050. </w:t>
      </w:r>
    </w:p>
    <w:p w14:paraId="0FBB4B4F" w14:textId="77777777" w:rsidR="00440257" w:rsidRDefault="00440257" w:rsidP="00E56668">
      <w:pPr>
        <w:spacing w:after="0" w:line="240" w:lineRule="auto"/>
        <w:contextualSpacing/>
        <w:mirrorIndents/>
        <w:jc w:val="both"/>
      </w:pPr>
    </w:p>
    <w:p w14:paraId="26D21F8D" w14:textId="52D06A40" w:rsidR="00DD43E3" w:rsidRPr="00E56668" w:rsidRDefault="009431C4" w:rsidP="00E56668">
      <w:pPr>
        <w:spacing w:after="0" w:line="240" w:lineRule="auto"/>
        <w:contextualSpacing/>
        <w:mirrorIndents/>
        <w:jc w:val="both"/>
      </w:pPr>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w:t>
      </w:r>
      <w:r w:rsidR="00E855E6">
        <w:t xml:space="preserve"> </w:t>
      </w:r>
      <w:r w:rsidR="00E56668">
        <w:t>and were implemented as an electric sector CO</w:t>
      </w:r>
      <w:r w:rsidR="00E56668">
        <w:rPr>
          <w:vertAlign w:val="subscript"/>
        </w:rPr>
        <w:t>2</w:t>
      </w:r>
      <w:r w:rsidR="00E56668">
        <w:t xml:space="preserve"> </w:t>
      </w:r>
      <w:r w:rsidR="002C6F3D">
        <w:t>upper bound (CO</w:t>
      </w:r>
      <w:r w:rsidR="002C6F3D">
        <w:rPr>
          <w:vertAlign w:val="subscript"/>
        </w:rPr>
        <w:t>2</w:t>
      </w:r>
      <w:r w:rsidR="002C6F3D">
        <w:t xml:space="preserve"> cap)</w:t>
      </w:r>
      <w:r w:rsidR="00E56668">
        <w:t xml:space="preserve"> </w:t>
      </w:r>
      <w:r w:rsidR="00E855E6">
        <w:t>(Figure 1</w:t>
      </w:r>
      <w:r w:rsidR="00DD43E3">
        <w:t>a</w:t>
      </w:r>
      <w:r w:rsidR="00E855E6">
        <w:t>)</w:t>
      </w:r>
      <w:r w:rsidR="006F44EF">
        <w:t xml:space="preserve">. </w:t>
      </w:r>
      <w:r w:rsidR="00147735">
        <w:t xml:space="preserve">The </w:t>
      </w:r>
      <w:r w:rsidR="00544051">
        <w:t xml:space="preserve">2010 emissions were calculated endogenously, using the TIMES model and EPAUS9rT database. </w:t>
      </w:r>
      <w:r w:rsidR="00AE5BF2">
        <w:t>The baseline emissions reduction scenario assumed no carbon mitigation requirement</w:t>
      </w:r>
      <w:r w:rsidR="00964147">
        <w:t xml:space="preserve"> and reaches approximately a 2</w:t>
      </w:r>
      <w:r w:rsidR="00E15EB1">
        <w:t>5</w:t>
      </w:r>
      <w:r w:rsidR="00964147">
        <w:t>% CO</w:t>
      </w:r>
      <w:r w:rsidR="00964147">
        <w:rPr>
          <w:vertAlign w:val="subscript"/>
        </w:rPr>
        <w:t>2</w:t>
      </w:r>
      <w:r w:rsidR="00964147">
        <w:t xml:space="preserve"> reduction by 2050.</w:t>
      </w:r>
      <w:r w:rsidR="00F259E9">
        <w:t xml:space="preserve"> </w:t>
      </w:r>
      <w:r w:rsidR="00964147">
        <w:t xml:space="preserve">This case will be referred to as the business as usual (BAU) </w:t>
      </w:r>
      <w:r w:rsidR="003475A9">
        <w:t xml:space="preserve">emissions </w:t>
      </w:r>
      <w:r w:rsidR="00964147">
        <w:t>case</w:t>
      </w:r>
      <w:r w:rsidR="00AE5BF2">
        <w:t xml:space="preserve">. Each subsequent scenario </w:t>
      </w:r>
      <w:r w:rsidR="00D17476">
        <w:t xml:space="preserve">increased the required carbon mitigation percentage by 10%, until an 80% carbon reduction is achieved by 2050. </w:t>
      </w:r>
    </w:p>
    <w:p w14:paraId="393FBA45" w14:textId="77777777" w:rsidR="00DD43E3" w:rsidRDefault="00DD43E3" w:rsidP="003A4898">
      <w:pPr>
        <w:spacing w:after="0" w:line="240" w:lineRule="auto"/>
        <w:contextualSpacing/>
        <w:mirrorIndents/>
        <w:jc w:val="both"/>
      </w:pPr>
    </w:p>
    <w:p w14:paraId="3A6712ED" w14:textId="673D43AF" w:rsidR="00E1077D" w:rsidRDefault="00DD43E3" w:rsidP="003A4898">
      <w:pPr>
        <w:spacing w:after="0" w:line="240" w:lineRule="auto"/>
        <w:contextualSpacing/>
        <w:mirrorIndents/>
        <w:jc w:val="both"/>
      </w:pPr>
      <w:r>
        <w:t xml:space="preserve">Cost curves for OSW were constructed to linearly decline from 2015 to 2035 by a percentage of current costs (Figure 1b). </w:t>
      </w:r>
      <w:commentRangeStart w:id="55"/>
      <w:commentRangeStart w:id="56"/>
      <w:r>
        <w:t xml:space="preserve">Capital expenditure (CAPEX) was back-calculated from LCOEs presented in the Energy Information Administration’s (EIA) Annual Energy Outlook 2018 (AEO). </w:t>
      </w:r>
      <w:commentRangeEnd w:id="55"/>
      <w:r w:rsidR="0063630F">
        <w:rPr>
          <w:rStyle w:val="CommentReference"/>
        </w:rPr>
        <w:commentReference w:id="55"/>
      </w:r>
      <w:commentRangeEnd w:id="56"/>
      <w:r w:rsidR="002F0F6C">
        <w:rPr>
          <w:rStyle w:val="CommentReference"/>
        </w:rPr>
        <w:commentReference w:id="56"/>
      </w:r>
      <w:r>
        <w:t>The baseline cost reduction scenario assumes a 20% cost decrease, as is expected through normal technological advancement and “learning</w:t>
      </w:r>
      <w:commentRangeStart w:id="57"/>
      <w:commentRangeStart w:id="58"/>
      <w:r>
        <w:t xml:space="preserve">”. Five additional cost curves were constructed at 10% intervals, spanning from a 30% to an 80% reduction in the cost of OSW by 2035. </w:t>
      </w:r>
      <w:commentRangeEnd w:id="57"/>
      <w:r w:rsidR="0063630F">
        <w:rPr>
          <w:rStyle w:val="CommentReference"/>
        </w:rPr>
        <w:commentReference w:id="57"/>
      </w:r>
      <w:commentRangeEnd w:id="58"/>
      <w:r w:rsidR="002F0F6C">
        <w:rPr>
          <w:rStyle w:val="CommentReference"/>
        </w:rPr>
        <w:commentReference w:id="58"/>
      </w:r>
    </w:p>
    <w:p w14:paraId="12D3FEC2" w14:textId="69E10D39" w:rsidR="008B2C74" w:rsidRDefault="008B2C74" w:rsidP="003A4898">
      <w:pPr>
        <w:spacing w:after="0" w:line="240" w:lineRule="auto"/>
        <w:contextualSpacing/>
        <w:mirrorIndents/>
        <w:jc w:val="both"/>
      </w:pPr>
    </w:p>
    <w:p w14:paraId="79C53F1C" w14:textId="3B07D953" w:rsidR="008B2C74" w:rsidRPr="008B2C74" w:rsidRDefault="008B2C74" w:rsidP="003A4898">
      <w:pPr>
        <w:spacing w:after="0" w:line="240" w:lineRule="auto"/>
        <w:contextualSpacing/>
        <w:mirrorIndents/>
        <w:jc w:val="both"/>
      </w:pPr>
      <w:r>
        <w:t xml:space="preserve">The reference case for this </w:t>
      </w:r>
      <w:r w:rsidR="00A1790F">
        <w:t>study</w:t>
      </w:r>
      <w:r>
        <w:t xml:space="preserve"> is represented with the BAU CO</w:t>
      </w:r>
      <w:r>
        <w:rPr>
          <w:vertAlign w:val="subscript"/>
        </w:rPr>
        <w:t>2</w:t>
      </w:r>
      <w:r>
        <w:t xml:space="preserve"> cap and 20% OSW cost reduction scenarios.</w:t>
      </w:r>
    </w:p>
    <w:p w14:paraId="4F6A00F6" w14:textId="30B3C9B7" w:rsidR="00C16F37" w:rsidRDefault="00C16F37" w:rsidP="003A4898">
      <w:pPr>
        <w:spacing w:after="0" w:line="240" w:lineRule="auto"/>
        <w:contextualSpacing/>
        <w:mirrorIndents/>
        <w:jc w:val="both"/>
      </w:pPr>
    </w:p>
    <w:p w14:paraId="0A0CDC45" w14:textId="28D98B8B" w:rsidR="00E1077D" w:rsidRDefault="0095676C" w:rsidP="003A4898">
      <w:pPr>
        <w:spacing w:after="0" w:line="240" w:lineRule="auto"/>
        <w:contextualSpacing/>
        <w:mirrorIndents/>
        <w:jc w:val="both"/>
      </w:pPr>
      <w:commentRangeStart w:id="59"/>
      <w:commentRangeStart w:id="60"/>
      <w:r>
        <w:rPr>
          <w:noProof/>
        </w:rPr>
        <mc:AlternateContent>
          <mc:Choice Requires="wps">
            <w:drawing>
              <wp:inline distT="0" distB="0" distL="0" distR="0" wp14:anchorId="3CCB1343" wp14:editId="75F91FE4">
                <wp:extent cx="6858000" cy="2812415"/>
                <wp:effectExtent l="0" t="0" r="19050" b="260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812415"/>
                        </a:xfrm>
                        <a:prstGeom prst="rect">
                          <a:avLst/>
                        </a:prstGeom>
                        <a:solidFill>
                          <a:srgbClr val="FFFFFF"/>
                        </a:solidFill>
                        <a:ln w="9525">
                          <a:solidFill>
                            <a:schemeClr val="bg2"/>
                          </a:solidFill>
                          <a:miter lim="800000"/>
                          <a:headEnd/>
                          <a:tailEnd/>
                        </a:ln>
                      </wps:spPr>
                      <wps:txbx>
                        <w:txbxContent>
                          <w:p w14:paraId="76130E22" w14:textId="77777777" w:rsidR="00BF3B5B" w:rsidRDefault="00BF3B5B" w:rsidP="0095676C">
                            <w:pPr>
                              <w:spacing w:after="0"/>
                              <w:contextualSpacing/>
                              <w:jc w:val="both"/>
                            </w:pPr>
                          </w:p>
                          <w:p w14:paraId="54121D2B" w14:textId="77777777" w:rsidR="00BF3B5B" w:rsidRDefault="00BF3B5B" w:rsidP="0095676C">
                            <w:pPr>
                              <w:keepNext/>
                              <w:spacing w:after="0"/>
                              <w:contextualSpacing/>
                              <w:jc w:val="both"/>
                            </w:pPr>
                            <w:r>
                              <w:rPr>
                                <w:noProof/>
                              </w:rPr>
                              <w:drawing>
                                <wp:inline distT="0" distB="0" distL="0" distR="0" wp14:anchorId="270ECF39" wp14:editId="7E309538">
                                  <wp:extent cx="6666230" cy="22466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6230" cy="2246630"/>
                                          </a:xfrm>
                                          <a:prstGeom prst="rect">
                                            <a:avLst/>
                                          </a:prstGeom>
                                        </pic:spPr>
                                      </pic:pic>
                                    </a:graphicData>
                                  </a:graphic>
                                </wp:inline>
                              </w:drawing>
                            </w:r>
                          </w:p>
                          <w:p w14:paraId="55F5ED56" w14:textId="77777777" w:rsidR="00BF3B5B" w:rsidRDefault="00BF3B5B" w:rsidP="0095676C">
                            <w:pPr>
                              <w:pStyle w:val="Caption"/>
                              <w:contextualSpacing/>
                              <w:jc w:val="both"/>
                            </w:pPr>
                            <w:r>
                              <w:t xml:space="preserve">Figure </w:t>
                            </w:r>
                            <w:fldSimple w:instr=" SEQ Figure \* ARABIC ">
                              <w:r>
                                <w:rPr>
                                  <w:noProof/>
                                </w:rPr>
                                <w:t>1</w:t>
                              </w:r>
                            </w:fldSimple>
                            <w:r>
                              <w:t>. a. CO2 Cap and b. OSW Cost Curve Scenario Construction</w:t>
                            </w:r>
                          </w:p>
                        </w:txbxContent>
                      </wps:txbx>
                      <wps:bodyPr rot="0" vert="horz" wrap="square" lIns="91440" tIns="45720" rIns="91440" bIns="45720" anchor="t" anchorCtr="0">
                        <a:spAutoFit/>
                      </wps:bodyPr>
                    </wps:wsp>
                  </a:graphicData>
                </a:graphic>
              </wp:inline>
            </w:drawing>
          </mc:Choice>
          <mc:Fallback>
            <w:pict>
              <v:shape w14:anchorId="3CCB1343" id="_x0000_s1027" type="#_x0000_t202" style="width:540pt;height:2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" strokecolor="#e7e6e6 [3214]">
                <v:textbox style="mso-fit-shape-to-text:t">
                  <w:txbxContent>
                    <w:p w14:paraId="76130E22" w14:textId="77777777" w:rsidR="00BF3B5B" w:rsidRDefault="00BF3B5B" w:rsidP="0095676C">
                      <w:pPr>
                        <w:spacing w:after="0"/>
                        <w:contextualSpacing/>
                        <w:jc w:val="both"/>
                      </w:pPr>
                    </w:p>
                    <w:p w14:paraId="54121D2B" w14:textId="77777777" w:rsidR="00BF3B5B" w:rsidRDefault="00BF3B5B" w:rsidP="0095676C">
                      <w:pPr>
                        <w:keepNext/>
                        <w:spacing w:after="0"/>
                        <w:contextualSpacing/>
                        <w:jc w:val="both"/>
                      </w:pPr>
                      <w:r>
                        <w:rPr>
                          <w:noProof/>
                        </w:rPr>
                        <w:drawing>
                          <wp:inline distT="0" distB="0" distL="0" distR="0" wp14:anchorId="270ECF39" wp14:editId="7E309538">
                            <wp:extent cx="6666230" cy="22466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6230" cy="2246630"/>
                                    </a:xfrm>
                                    <a:prstGeom prst="rect">
                                      <a:avLst/>
                                    </a:prstGeom>
                                  </pic:spPr>
                                </pic:pic>
                              </a:graphicData>
                            </a:graphic>
                          </wp:inline>
                        </w:drawing>
                      </w:r>
                    </w:p>
                    <w:p w14:paraId="55F5ED56" w14:textId="77777777" w:rsidR="00BF3B5B" w:rsidRDefault="00BF3B5B" w:rsidP="0095676C">
                      <w:pPr>
                        <w:pStyle w:val="Caption"/>
                        <w:contextualSpacing/>
                        <w:jc w:val="both"/>
                      </w:pPr>
                      <w:r>
                        <w:t xml:space="preserve">Figure </w:t>
                      </w:r>
                      <w:fldSimple w:instr=" SEQ Figure \* ARABIC ">
                        <w:r>
                          <w:rPr>
                            <w:noProof/>
                          </w:rPr>
                          <w:t>1</w:t>
                        </w:r>
                      </w:fldSimple>
                      <w:r>
                        <w:t>. a. CO2 Cap and b. OSW Cost Curve Scenario Construction</w:t>
                      </w:r>
                    </w:p>
                  </w:txbxContent>
                </v:textbox>
                <w10:anchorlock/>
              </v:shape>
            </w:pict>
          </mc:Fallback>
        </mc:AlternateContent>
      </w:r>
      <w:commentRangeEnd w:id="59"/>
      <w:r w:rsidR="00263E30">
        <w:rPr>
          <w:rStyle w:val="CommentReference"/>
        </w:rPr>
        <w:commentReference w:id="59"/>
      </w:r>
      <w:commentRangeEnd w:id="60"/>
      <w:r w:rsidR="00286742">
        <w:rPr>
          <w:rStyle w:val="CommentReference"/>
        </w:rPr>
        <w:commentReference w:id="60"/>
      </w:r>
    </w:p>
    <w:p w14:paraId="6B7D2C6A" w14:textId="13E1DB43" w:rsidR="00E3188C" w:rsidRDefault="00E3188C" w:rsidP="003A4898">
      <w:pPr>
        <w:spacing w:after="0" w:line="240" w:lineRule="auto"/>
        <w:contextualSpacing/>
        <w:mirrorIndents/>
        <w:jc w:val="both"/>
      </w:pPr>
    </w:p>
    <w:p w14:paraId="49A915FC" w14:textId="77777777" w:rsidR="007D5984" w:rsidRDefault="007D5984" w:rsidP="003A4898">
      <w:pPr>
        <w:pStyle w:val="Heading2"/>
        <w:spacing w:before="0" w:line="240" w:lineRule="auto"/>
        <w:contextualSpacing/>
        <w:mirrorIndents/>
        <w:jc w:val="both"/>
        <w:sectPr w:rsidR="007D5984" w:rsidSect="003A4898">
          <w:footerReference w:type="default" r:id="rId18"/>
          <w:type w:val="continuous"/>
          <w:pgSz w:w="12240" w:h="15840"/>
          <w:pgMar w:top="720" w:right="720" w:bottom="720" w:left="720" w:header="720" w:footer="720" w:gutter="0"/>
          <w:cols w:space="720"/>
          <w:docGrid w:linePitch="360"/>
        </w:sectPr>
      </w:pPr>
    </w:p>
    <w:p w14:paraId="2AA0B002" w14:textId="7CEDCB9C" w:rsidR="006731E4" w:rsidRDefault="00A154AC" w:rsidP="003A4898">
      <w:pPr>
        <w:pStyle w:val="Heading2"/>
        <w:spacing w:before="0" w:line="240" w:lineRule="auto"/>
        <w:contextualSpacing/>
        <w:mirrorIndents/>
        <w:jc w:val="both"/>
      </w:pPr>
      <w:commentRangeStart w:id="61"/>
      <w:commentRangeStart w:id="62"/>
      <w:r>
        <w:t>Results and Discussion</w:t>
      </w:r>
      <w:commentRangeEnd w:id="61"/>
      <w:r w:rsidR="0063630F">
        <w:rPr>
          <w:rStyle w:val="CommentReference"/>
          <w:rFonts w:asciiTheme="minorHAnsi" w:eastAsiaTheme="minorHAnsi" w:hAnsiTheme="minorHAnsi" w:cstheme="minorBidi"/>
          <w:color w:val="auto"/>
        </w:rPr>
        <w:commentReference w:id="61"/>
      </w:r>
      <w:commentRangeEnd w:id="62"/>
      <w:r w:rsidR="00286742">
        <w:rPr>
          <w:rStyle w:val="CommentReference"/>
          <w:rFonts w:asciiTheme="minorHAnsi" w:eastAsiaTheme="minorHAnsi" w:hAnsiTheme="minorHAnsi" w:cstheme="minorBidi"/>
          <w:color w:val="auto"/>
        </w:rPr>
        <w:commentReference w:id="62"/>
      </w:r>
    </w:p>
    <w:p w14:paraId="718D1151" w14:textId="77777777" w:rsidR="006731E4" w:rsidRDefault="006731E4" w:rsidP="003A4898">
      <w:pPr>
        <w:spacing w:after="0" w:line="240" w:lineRule="auto"/>
        <w:contextualSpacing/>
        <w:mirrorIndents/>
        <w:jc w:val="both"/>
      </w:pPr>
    </w:p>
    <w:p w14:paraId="6C50FF65" w14:textId="312B8681" w:rsidR="0071429E" w:rsidRDefault="00E55F21" w:rsidP="003A4898">
      <w:pPr>
        <w:keepNext/>
        <w:spacing w:after="0" w:line="240" w:lineRule="auto"/>
        <w:contextualSpacing/>
        <w:mirrorIndents/>
        <w:jc w:val="both"/>
      </w:pPr>
      <w:r>
        <w:t xml:space="preserve">A total of </w:t>
      </w:r>
      <w:r w:rsidR="00473E2A">
        <w:t>49</w:t>
      </w:r>
      <w:r>
        <w:t xml:space="preserve"> scenarios were </w:t>
      </w:r>
      <w:r w:rsidR="00840225">
        <w:t>created</w:t>
      </w:r>
      <w:r>
        <w:t xml:space="preserve">, representing the combination of </w:t>
      </w:r>
      <w:r w:rsidR="00067A54">
        <w:t>all</w:t>
      </w:r>
      <w:r>
        <w:t xml:space="preserve"> cost c</w:t>
      </w:r>
      <w:r w:rsidR="00672BC3">
        <w:t>u</w:t>
      </w:r>
      <w:r>
        <w:t xml:space="preserve">rves and </w:t>
      </w:r>
      <w:r w:rsidR="008C7576">
        <w:t>CO</w:t>
      </w:r>
      <w:r w:rsidR="008C7576">
        <w:rPr>
          <w:vertAlign w:val="subscript"/>
        </w:rPr>
        <w:t>2</w:t>
      </w:r>
      <w:r>
        <w:t xml:space="preserve"> caps. The model results show that </w:t>
      </w:r>
      <w:r w:rsidR="001507A4">
        <w:t>OSW</w:t>
      </w:r>
      <w:r w:rsidR="00E010F9">
        <w:t xml:space="preserve"> was not built out in </w:t>
      </w:r>
      <w:r w:rsidR="00E57CB2">
        <w:t>all</w:t>
      </w:r>
      <w:r>
        <w:t xml:space="preserve"> </w:t>
      </w:r>
      <w:r w:rsidR="00DC4443">
        <w:t>cases</w:t>
      </w:r>
      <w:r w:rsidR="008C7576">
        <w:t>, as represented in Figure 2</w:t>
      </w:r>
      <w:r w:rsidR="00E010F9">
        <w:t xml:space="preserve">. Until the cost of </w:t>
      </w:r>
      <w:r w:rsidR="001507A4">
        <w:t>OSW</w:t>
      </w:r>
      <w:r w:rsidR="00E010F9">
        <w:t xml:space="preserve"> </w:t>
      </w:r>
      <w:r w:rsidR="00617927">
        <w:t>is</w:t>
      </w:r>
      <w:r w:rsidR="00E010F9">
        <w:t xml:space="preserve"> reduced by </w:t>
      </w:r>
      <w:r w:rsidR="00CB357E">
        <w:t>4</w:t>
      </w:r>
      <w:r w:rsidR="00E010F9">
        <w:t xml:space="preserve">0%, it </w:t>
      </w:r>
      <w:r w:rsidR="00617927">
        <w:t>is</w:t>
      </w:r>
      <w:r w:rsidR="00E010F9">
        <w:t xml:space="preserve"> not economically viable, </w:t>
      </w:r>
      <w:r w:rsidR="00186E7C">
        <w:t xml:space="preserve">and at 40% cost reductions it </w:t>
      </w:r>
      <w:r w:rsidR="00BD325B">
        <w:t>i</w:t>
      </w:r>
      <w:r w:rsidR="00186E7C">
        <w:t xml:space="preserve">s only built </w:t>
      </w:r>
      <w:r w:rsidR="00E010F9">
        <w:t xml:space="preserve">in the most stringent carbon mitigation scenario. At a </w:t>
      </w:r>
      <w:r w:rsidR="002F1943">
        <w:t>5</w:t>
      </w:r>
      <w:r w:rsidR="00E010F9">
        <w:t xml:space="preserve">0% cost reduction </w:t>
      </w:r>
      <w:r w:rsidR="008453DA">
        <w:t>21</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w:t>
      </w:r>
      <w:r w:rsidR="008453DA">
        <w:t>1</w:t>
      </w:r>
      <w:r w:rsidR="00486E47">
        <w:t xml:space="preserve"> GW is built in the</w:t>
      </w:r>
      <w:r w:rsidR="006C28D2">
        <w:t xml:space="preserve"> </w:t>
      </w:r>
      <w:r w:rsidR="008453DA">
        <w:lastRenderedPageBreak/>
        <w:t>7</w:t>
      </w:r>
      <w:r w:rsidR="00486E47">
        <w:t>0% carbon mitigation scenario</w:t>
      </w:r>
      <w:r w:rsidR="00E010F9">
        <w:t xml:space="preserve">. </w:t>
      </w:r>
      <w:r w:rsidR="00D87FF6">
        <w:t>At a 60% cost reduction</w:t>
      </w:r>
      <w:r w:rsidR="00146EC8">
        <w:t xml:space="preserve"> and above</w:t>
      </w:r>
      <w:r w:rsidR="00D87FF6">
        <w:t>, OSW is built</w:t>
      </w:r>
      <w:r w:rsidR="00845AAF">
        <w:t xml:space="preserve"> in all carbon mitigation scenarios, with the </w:t>
      </w:r>
      <w:r w:rsidR="00146EC8">
        <w:t>l</w:t>
      </w:r>
      <w:r w:rsidR="00845AAF">
        <w:t xml:space="preserve">argest </w:t>
      </w:r>
      <w:r w:rsidR="0046778B">
        <w:t>capacity</w:t>
      </w:r>
      <w:r w:rsidR="00845AAF">
        <w:t xml:space="preserve"> coming at the </w:t>
      </w:r>
      <w:r w:rsidR="00CB336B">
        <w:t>h</w:t>
      </w:r>
      <w:r w:rsidR="00845AAF">
        <w:t>ighest cost reduction across all carbon mitigation scenarios.</w:t>
      </w:r>
    </w:p>
    <w:p w14:paraId="6DD3D6C8" w14:textId="77777777" w:rsidR="006C28D2" w:rsidRDefault="006C28D2" w:rsidP="003A4898">
      <w:pPr>
        <w:keepNext/>
        <w:spacing w:after="0" w:line="240" w:lineRule="auto"/>
        <w:contextualSpacing/>
        <w:mirrorIndents/>
        <w:jc w:val="both"/>
        <w:rPr>
          <w:noProof/>
        </w:rPr>
      </w:pPr>
    </w:p>
    <w:p w14:paraId="4E492B06" w14:textId="39E03AD4" w:rsidR="0095676C" w:rsidRDefault="0095676C" w:rsidP="003A4898">
      <w:pPr>
        <w:keepNext/>
        <w:spacing w:after="0" w:line="240" w:lineRule="auto"/>
        <w:contextualSpacing/>
        <w:mirrorIndents/>
        <w:jc w:val="both"/>
        <w:rPr>
          <w:b/>
          <w:noProof/>
        </w:rPr>
      </w:pPr>
      <w:commentRangeStart w:id="63"/>
      <w:commentRangeStart w:id="64"/>
      <w:r>
        <w:rPr>
          <w:noProof/>
        </w:rPr>
        <mc:AlternateContent>
          <mc:Choice Requires="wps">
            <w:drawing>
              <wp:inline distT="0" distB="0" distL="0" distR="0" wp14:anchorId="6A3DABC2" wp14:editId="5AF31C06">
                <wp:extent cx="3190875" cy="278130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781300"/>
                        </a:xfrm>
                        <a:prstGeom prst="rect">
                          <a:avLst/>
                        </a:prstGeom>
                        <a:solidFill>
                          <a:srgbClr val="FFFFFF"/>
                        </a:solidFill>
                        <a:ln w="9525">
                          <a:solidFill>
                            <a:schemeClr val="bg2"/>
                          </a:solidFill>
                          <a:miter lim="800000"/>
                          <a:headEnd/>
                          <a:tailEnd/>
                        </a:ln>
                      </wps:spPr>
                      <wps:txbx>
                        <w:txbxContent>
                          <w:p w14:paraId="68046F93" w14:textId="77777777" w:rsidR="00BF3B5B" w:rsidRDefault="00BF3B5B" w:rsidP="0095676C">
                            <w:pPr>
                              <w:keepNext/>
                              <w:spacing w:after="0"/>
                              <w:contextualSpacing/>
                              <w:jc w:val="both"/>
                            </w:pPr>
                            <w:r>
                              <w:rPr>
                                <w:noProof/>
                              </w:rPr>
                              <w:drawing>
                                <wp:inline distT="0" distB="0" distL="0" distR="0" wp14:anchorId="2E7F3B83" wp14:editId="621AD167">
                                  <wp:extent cx="2947827" cy="2519916"/>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6618" cy="2544527"/>
                                          </a:xfrm>
                                          <a:prstGeom prst="rect">
                                            <a:avLst/>
                                          </a:prstGeom>
                                        </pic:spPr>
                                      </pic:pic>
                                    </a:graphicData>
                                  </a:graphic>
                                </wp:inline>
                              </w:drawing>
                            </w:r>
                          </w:p>
                          <w:p w14:paraId="0D3957E9" w14:textId="77777777" w:rsidR="00BF3B5B" w:rsidRDefault="00BF3B5B" w:rsidP="0095676C">
                            <w:pPr>
                              <w:pStyle w:val="Caption"/>
                              <w:contextualSpacing/>
                              <w:jc w:val="both"/>
                            </w:pPr>
                            <w:r>
                              <w:t xml:space="preserve">Figure </w:t>
                            </w:r>
                            <w:fldSimple w:instr=" SEQ Figure \* ARABIC ">
                              <w:r>
                                <w:rPr>
                                  <w:noProof/>
                                </w:rPr>
                                <w:t>2</w:t>
                              </w:r>
                            </w:fldSimple>
                            <w:r>
                              <w:t>. Total OSW Capacity in 2050</w:t>
                            </w:r>
                          </w:p>
                        </w:txbxContent>
                      </wps:txbx>
                      <wps:bodyPr rot="0" vert="horz" wrap="square" lIns="91440" tIns="45720" rIns="91440" bIns="45720" anchor="t" anchorCtr="0">
                        <a:noAutofit/>
                      </wps:bodyPr>
                    </wps:wsp>
                  </a:graphicData>
                </a:graphic>
              </wp:inline>
            </w:drawing>
          </mc:Choice>
          <mc:Fallback>
            <w:pict>
              <v:shape w14:anchorId="6A3DABC2" id="_x0000_s1028" type="#_x0000_t202" style="width:251.2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" strokecolor="#e7e6e6 [3214]">
                <v:textbox>
                  <w:txbxContent>
                    <w:p w14:paraId="68046F93" w14:textId="77777777" w:rsidR="00BF3B5B" w:rsidRDefault="00BF3B5B" w:rsidP="0095676C">
                      <w:pPr>
                        <w:keepNext/>
                        <w:spacing w:after="0"/>
                        <w:contextualSpacing/>
                        <w:jc w:val="both"/>
                      </w:pPr>
                      <w:r>
                        <w:rPr>
                          <w:noProof/>
                        </w:rPr>
                        <w:drawing>
                          <wp:inline distT="0" distB="0" distL="0" distR="0" wp14:anchorId="2E7F3B83" wp14:editId="621AD167">
                            <wp:extent cx="2947827" cy="2519916"/>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6618" cy="2544527"/>
                                    </a:xfrm>
                                    <a:prstGeom prst="rect">
                                      <a:avLst/>
                                    </a:prstGeom>
                                  </pic:spPr>
                                </pic:pic>
                              </a:graphicData>
                            </a:graphic>
                          </wp:inline>
                        </w:drawing>
                      </w:r>
                    </w:p>
                    <w:p w14:paraId="0D3957E9" w14:textId="77777777" w:rsidR="00BF3B5B" w:rsidRDefault="00BF3B5B" w:rsidP="0095676C">
                      <w:pPr>
                        <w:pStyle w:val="Caption"/>
                        <w:contextualSpacing/>
                        <w:jc w:val="both"/>
                      </w:pPr>
                      <w:r>
                        <w:t xml:space="preserve">Figure </w:t>
                      </w:r>
                      <w:fldSimple w:instr=" SEQ Figure \* ARABIC ">
                        <w:r>
                          <w:rPr>
                            <w:noProof/>
                          </w:rPr>
                          <w:t>2</w:t>
                        </w:r>
                      </w:fldSimple>
                      <w:r>
                        <w:t>. Total OSW Capacity in 2050</w:t>
                      </w:r>
                    </w:p>
                  </w:txbxContent>
                </v:textbox>
                <w10:anchorlock/>
              </v:shape>
            </w:pict>
          </mc:Fallback>
        </mc:AlternateContent>
      </w:r>
      <w:commentRangeEnd w:id="63"/>
      <w:r w:rsidR="00046178">
        <w:rPr>
          <w:rStyle w:val="CommentReference"/>
        </w:rPr>
        <w:commentReference w:id="63"/>
      </w:r>
      <w:commentRangeEnd w:id="64"/>
      <w:r w:rsidR="008A6045">
        <w:rPr>
          <w:rStyle w:val="CommentReference"/>
        </w:rPr>
        <w:commentReference w:id="64"/>
      </w:r>
    </w:p>
    <w:p w14:paraId="46B3FDB3" w14:textId="511B54F8" w:rsidR="0071429E" w:rsidRPr="0071429E" w:rsidRDefault="0095676C" w:rsidP="003A4898">
      <w:pPr>
        <w:keepNext/>
        <w:spacing w:after="0" w:line="240" w:lineRule="auto"/>
        <w:contextualSpacing/>
        <w:mirrorIndents/>
        <w:jc w:val="both"/>
        <w:rPr>
          <w:b/>
          <w:noProof/>
        </w:rPr>
      </w:pPr>
      <w:r>
        <w:rPr>
          <w:noProof/>
        </w:rPr>
        <mc:AlternateContent>
          <mc:Choice Requires="wps">
            <w:drawing>
              <wp:inline distT="0" distB="0" distL="0" distR="0" wp14:anchorId="2097877C" wp14:editId="70356E45">
                <wp:extent cx="4676775" cy="1404620"/>
                <wp:effectExtent l="0" t="0" r="28575" b="152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404620"/>
                        </a:xfrm>
                        <a:prstGeom prst="rect">
                          <a:avLst/>
                        </a:prstGeom>
                        <a:solidFill>
                          <a:srgbClr val="FFFFFF"/>
                        </a:solidFill>
                        <a:ln w="9525">
                          <a:solidFill>
                            <a:schemeClr val="bg2"/>
                          </a:solidFill>
                          <a:miter lim="800000"/>
                          <a:headEnd/>
                          <a:tailEnd/>
                        </a:ln>
                      </wps:spPr>
                      <wps:txbx>
                        <w:txbxContent>
                          <w:p w14:paraId="04BDB118" w14:textId="77777777" w:rsidR="00BF3B5B" w:rsidRDefault="00BF3B5B" w:rsidP="0095676C">
                            <w:pPr>
                              <w:keepNext/>
                              <w:spacing w:after="0"/>
                              <w:contextualSpacing/>
                              <w:jc w:val="both"/>
                            </w:pPr>
                            <w:r>
                              <w:rPr>
                                <w:noProof/>
                              </w:rPr>
                              <w:drawing>
                                <wp:inline distT="0" distB="0" distL="0" distR="0" wp14:anchorId="314C0929" wp14:editId="4D0843BC">
                                  <wp:extent cx="4412853" cy="249999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5475" cy="2501481"/>
                                          </a:xfrm>
                                          <a:prstGeom prst="rect">
                                            <a:avLst/>
                                          </a:prstGeom>
                                        </pic:spPr>
                                      </pic:pic>
                                    </a:graphicData>
                                  </a:graphic>
                                </wp:inline>
                              </w:drawing>
                            </w:r>
                          </w:p>
                          <w:p w14:paraId="7C3FA93A" w14:textId="77777777" w:rsidR="00BF3B5B" w:rsidRDefault="00BF3B5B" w:rsidP="0095676C">
                            <w:pPr>
                              <w:pStyle w:val="Caption"/>
                              <w:contextualSpacing/>
                              <w:jc w:val="both"/>
                            </w:pPr>
                            <w:r>
                              <w:t xml:space="preserve">Figure </w:t>
                            </w:r>
                            <w:fldSimple w:instr=" SEQ Figure \* ARABIC ">
                              <w:r>
                                <w:rPr>
                                  <w:noProof/>
                                </w:rPr>
                                <w:t>3</w:t>
                              </w:r>
                            </w:fldSimple>
                            <w:r>
                              <w:t>. Total OSW Capacity by Scenario</w:t>
                            </w:r>
                          </w:p>
                        </w:txbxContent>
                      </wps:txbx>
                      <wps:bodyPr rot="0" vert="horz" wrap="square" lIns="91440" tIns="45720" rIns="91440" bIns="45720" anchor="t" anchorCtr="0">
                        <a:spAutoFit/>
                      </wps:bodyPr>
                    </wps:wsp>
                  </a:graphicData>
                </a:graphic>
              </wp:inline>
            </w:drawing>
          </mc:Choice>
          <mc:Fallback>
            <w:pict>
              <v:shape w14:anchorId="2097877C" id="_x0000_s1029" type="#_x0000_t202" style="width:36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" strokecolor="#e7e6e6 [3214]">
                <v:textbox style="mso-fit-shape-to-text:t">
                  <w:txbxContent>
                    <w:p w14:paraId="04BDB118" w14:textId="77777777" w:rsidR="00BF3B5B" w:rsidRDefault="00BF3B5B" w:rsidP="0095676C">
                      <w:pPr>
                        <w:keepNext/>
                        <w:spacing w:after="0"/>
                        <w:contextualSpacing/>
                        <w:jc w:val="both"/>
                      </w:pPr>
                      <w:r>
                        <w:rPr>
                          <w:noProof/>
                        </w:rPr>
                        <w:drawing>
                          <wp:inline distT="0" distB="0" distL="0" distR="0" wp14:anchorId="314C0929" wp14:editId="4D0843BC">
                            <wp:extent cx="4412853" cy="249999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5475" cy="2501481"/>
                                    </a:xfrm>
                                    <a:prstGeom prst="rect">
                                      <a:avLst/>
                                    </a:prstGeom>
                                  </pic:spPr>
                                </pic:pic>
                              </a:graphicData>
                            </a:graphic>
                          </wp:inline>
                        </w:drawing>
                      </w:r>
                    </w:p>
                    <w:p w14:paraId="7C3FA93A" w14:textId="77777777" w:rsidR="00BF3B5B" w:rsidRDefault="00BF3B5B" w:rsidP="0095676C">
                      <w:pPr>
                        <w:pStyle w:val="Caption"/>
                        <w:contextualSpacing/>
                        <w:jc w:val="both"/>
                      </w:pPr>
                      <w:r>
                        <w:t xml:space="preserve">Figure </w:t>
                      </w:r>
                      <w:fldSimple w:instr=" SEQ Figure \* ARABIC ">
                        <w:r>
                          <w:rPr>
                            <w:noProof/>
                          </w:rPr>
                          <w:t>3</w:t>
                        </w:r>
                      </w:fldSimple>
                      <w:r>
                        <w:t>. Total OSW Capacity by Scenario</w:t>
                      </w:r>
                    </w:p>
                  </w:txbxContent>
                </v:textbox>
                <w10:anchorlock/>
              </v:shape>
            </w:pict>
          </mc:Fallback>
        </mc:AlternateContent>
      </w:r>
    </w:p>
    <w:p w14:paraId="7041AAB3" w14:textId="12CC9EF1" w:rsidR="003A4898" w:rsidRDefault="003A4898" w:rsidP="003A4898">
      <w:pPr>
        <w:keepNext/>
        <w:spacing w:after="0" w:line="240" w:lineRule="auto"/>
        <w:contextualSpacing/>
        <w:mirrorIndents/>
        <w:jc w:val="both"/>
      </w:pPr>
    </w:p>
    <w:p w14:paraId="5557935B" w14:textId="5CC4645B" w:rsidR="008D24B5" w:rsidRDefault="001507A4" w:rsidP="008D24B5">
      <w:pPr>
        <w:keepNext/>
        <w:spacing w:after="0" w:line="240" w:lineRule="auto"/>
        <w:contextualSpacing/>
        <w:mirrorIndents/>
        <w:jc w:val="both"/>
      </w:pPr>
      <w:r w:rsidRPr="004F78F9">
        <w:t>OSW</w:t>
      </w:r>
      <w:r w:rsidR="00E010F9" w:rsidRPr="004F78F9">
        <w:t xml:space="preserve">’s sensitivity to carbon mitigation stringency is well defined </w:t>
      </w:r>
      <w:r w:rsidR="0040645E" w:rsidRPr="004F78F9">
        <w:t>across all technology costs</w:t>
      </w:r>
      <w:r w:rsidR="00E010F9" w:rsidRPr="004F78F9">
        <w:t xml:space="preserve">. More stringent carbon </w:t>
      </w:r>
      <w:r w:rsidR="004F78F9" w:rsidRPr="004F78F9">
        <w:t>caps</w:t>
      </w:r>
      <w:r w:rsidR="00E010F9" w:rsidRPr="004F78F9">
        <w:t xml:space="preserve"> </w:t>
      </w:r>
      <w:r w:rsidR="007701CE">
        <w:t>elicit</w:t>
      </w:r>
      <w:r w:rsidR="00E010F9" w:rsidRPr="004F78F9">
        <w:t xml:space="preserve"> the buildout of </w:t>
      </w:r>
      <w:r w:rsidRPr="004F78F9">
        <w:t>OSW</w:t>
      </w:r>
      <w:r w:rsidR="00E010F9" w:rsidRPr="004F78F9">
        <w:t xml:space="preserve"> sooner, and at larger capacities</w:t>
      </w:r>
      <w:r w:rsidR="004F78F9">
        <w:t xml:space="preserve"> (Figure 3)</w:t>
      </w:r>
      <w:r w:rsidR="004F78F9" w:rsidRPr="004F78F9">
        <w:t>.</w:t>
      </w:r>
      <w:r w:rsidR="004F78F9">
        <w:t xml:space="preserve"> </w:t>
      </w:r>
      <w:r w:rsidR="004F78F9" w:rsidRPr="004F78F9">
        <w:t>Additionally, t</w:t>
      </w:r>
      <w:r w:rsidR="00262471" w:rsidRPr="004F78F9">
        <w:t xml:space="preserve">he </w:t>
      </w:r>
      <w:r w:rsidR="004F78F9" w:rsidRPr="004F78F9">
        <w:t>less expensive</w:t>
      </w:r>
      <w:r w:rsidR="00262471" w:rsidRPr="004F78F9">
        <w:t xml:space="preserve"> OSW becomes, the more capacity is built out each </w:t>
      </w:r>
      <w:r w:rsidR="00514A1B" w:rsidRPr="004F78F9">
        <w:t>time period</w:t>
      </w:r>
      <w:r w:rsidR="00262471" w:rsidRPr="004F78F9">
        <w:t xml:space="preserve">, </w:t>
      </w:r>
      <w:r w:rsidR="00514A1B" w:rsidRPr="004F78F9">
        <w:t>regardless of carbon mitigation stringency</w:t>
      </w:r>
      <w:r w:rsidR="00262471" w:rsidRPr="004F78F9">
        <w:t xml:space="preserve">. </w:t>
      </w:r>
    </w:p>
    <w:p w14:paraId="39DE7073" w14:textId="77777777" w:rsidR="008D24B5" w:rsidRDefault="008D24B5" w:rsidP="008D24B5">
      <w:pPr>
        <w:keepNext/>
        <w:spacing w:after="0" w:line="240" w:lineRule="auto"/>
        <w:contextualSpacing/>
        <w:mirrorIndents/>
        <w:jc w:val="both"/>
      </w:pPr>
    </w:p>
    <w:p w14:paraId="1E62BEC9" w14:textId="5C67CCFD" w:rsidR="00F73A92" w:rsidRDefault="002E0D04" w:rsidP="008D24B5">
      <w:pPr>
        <w:keepNext/>
        <w:spacing w:after="0" w:line="240" w:lineRule="auto"/>
        <w:contextualSpacing/>
        <w:mirrorIndents/>
        <w:jc w:val="both"/>
      </w:pPr>
      <w:r>
        <w:t>Overall buildout of OSW varied across regions</w:t>
      </w:r>
      <w:r w:rsidR="003312B6">
        <w:t>, with no capacity</w:t>
      </w:r>
      <w:r w:rsidR="003D5EF4">
        <w:t xml:space="preserve"> added</w:t>
      </w:r>
      <w:r w:rsidR="003312B6">
        <w:t xml:space="preserve"> in Regions 4, 6, and 8</w:t>
      </w:r>
      <w:r w:rsidR="00111DE9">
        <w:t xml:space="preserve"> (Figure 4)</w:t>
      </w:r>
      <w:r>
        <w:t xml:space="preserve">. </w:t>
      </w:r>
      <w:r w:rsidR="00775569">
        <w:t>The EPAUS9rT database does not have OSW availability for Region 8</w:t>
      </w:r>
      <w:r w:rsidR="003312B6">
        <w:t xml:space="preserve"> because there is no coastline, and Regions 4 and 6 have very little </w:t>
      </w:r>
      <w:r w:rsidR="003312B6">
        <w:lastRenderedPageBreak/>
        <w:t>resource availability.</w:t>
      </w:r>
      <w:r w:rsidR="00775569">
        <w:t xml:space="preserve"> </w:t>
      </w:r>
      <w:r>
        <w:t>Of the regions where OSW was built, Region 5</w:t>
      </w:r>
      <w:r w:rsidR="00F73A92">
        <w:t xml:space="preserve"> </w:t>
      </w:r>
      <w:r w:rsidR="00CF4650">
        <w:t>elicited</w:t>
      </w:r>
      <w:r>
        <w:t xml:space="preserve"> the largest buildout and Region </w:t>
      </w:r>
      <w:r w:rsidR="00F3683D">
        <w:t>7 the smallest</w:t>
      </w:r>
      <w:r w:rsidR="00410B18">
        <w:t>, though the differences also varied between scenarios</w:t>
      </w:r>
      <w:r w:rsidR="00F3683D">
        <w:t>.</w:t>
      </w:r>
      <w:r w:rsidR="00F73A92">
        <w:t xml:space="preserve"> </w:t>
      </w:r>
    </w:p>
    <w:p w14:paraId="5D4E4BFF" w14:textId="1FC659E5" w:rsidR="00114964" w:rsidRDefault="00114964" w:rsidP="008D24B5">
      <w:pPr>
        <w:keepNext/>
        <w:spacing w:after="0" w:line="240" w:lineRule="auto"/>
        <w:contextualSpacing/>
        <w:mirrorIndents/>
        <w:jc w:val="both"/>
      </w:pPr>
    </w:p>
    <w:p w14:paraId="17735B05" w14:textId="5DC05485" w:rsidR="00114964" w:rsidRDefault="0095676C" w:rsidP="008D24B5">
      <w:pPr>
        <w:keepNext/>
        <w:spacing w:after="0" w:line="240" w:lineRule="auto"/>
        <w:contextualSpacing/>
        <w:mirrorIndents/>
        <w:jc w:val="both"/>
        <w:rPr>
          <w:b/>
        </w:rPr>
      </w:pPr>
      <w:commentRangeStart w:id="65"/>
      <w:commentRangeStart w:id="66"/>
      <w:r>
        <w:rPr>
          <w:noProof/>
        </w:rPr>
        <mc:AlternateContent>
          <mc:Choice Requires="wps">
            <w:drawing>
              <wp:inline distT="0" distB="0" distL="0" distR="0" wp14:anchorId="50699014" wp14:editId="7CC9420D">
                <wp:extent cx="3434080" cy="2620107"/>
                <wp:effectExtent l="0" t="0" r="13970" b="2794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2620107"/>
                        </a:xfrm>
                        <a:prstGeom prst="rect">
                          <a:avLst/>
                        </a:prstGeom>
                        <a:solidFill>
                          <a:srgbClr val="FFFFFF"/>
                        </a:solidFill>
                        <a:ln w="9525">
                          <a:solidFill>
                            <a:schemeClr val="bg2"/>
                          </a:solidFill>
                          <a:miter lim="800000"/>
                          <a:headEnd/>
                          <a:tailEnd/>
                        </a:ln>
                      </wps:spPr>
                      <wps:txbx>
                        <w:txbxContent>
                          <w:p w14:paraId="18EF72D3" w14:textId="77777777" w:rsidR="00BF3B5B" w:rsidRDefault="00BF3B5B" w:rsidP="0095676C">
                            <w:pPr>
                              <w:keepNext/>
                              <w:spacing w:after="0"/>
                              <w:contextualSpacing/>
                              <w:jc w:val="center"/>
                            </w:pPr>
                            <w:r>
                              <w:rPr>
                                <w:noProof/>
                              </w:rPr>
                              <w:drawing>
                                <wp:inline distT="0" distB="0" distL="0" distR="0" wp14:anchorId="2797FA75" wp14:editId="0C701CF8">
                                  <wp:extent cx="3038475" cy="2342309"/>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0722" cy="2351750"/>
                                          </a:xfrm>
                                          <a:prstGeom prst="rect">
                                            <a:avLst/>
                                          </a:prstGeom>
                                        </pic:spPr>
                                      </pic:pic>
                                    </a:graphicData>
                                  </a:graphic>
                                </wp:inline>
                              </w:drawing>
                            </w:r>
                          </w:p>
                          <w:p w14:paraId="3514D874" w14:textId="77777777" w:rsidR="00BF3B5B" w:rsidRDefault="00BF3B5B" w:rsidP="0095676C">
                            <w:pPr>
                              <w:pStyle w:val="Caption"/>
                              <w:contextualSpacing/>
                              <w:jc w:val="center"/>
                            </w:pPr>
                            <w:r>
                              <w:t xml:space="preserve">Figure </w:t>
                            </w:r>
                            <w:fldSimple w:instr=" SEQ Figure \* ARABIC ">
                              <w:r>
                                <w:rPr>
                                  <w:noProof/>
                                </w:rPr>
                                <w:t>4</w:t>
                              </w:r>
                            </w:fldSimple>
                            <w:r>
                              <w:t>. Average OSW capacity per region across scenarios</w:t>
                            </w:r>
                          </w:p>
                        </w:txbxContent>
                      </wps:txbx>
                      <wps:bodyPr rot="0" vert="horz" wrap="square" lIns="91440" tIns="45720" rIns="91440" bIns="45720" anchor="t" anchorCtr="0">
                        <a:noAutofit/>
                      </wps:bodyPr>
                    </wps:wsp>
                  </a:graphicData>
                </a:graphic>
              </wp:inline>
            </w:drawing>
          </mc:Choice>
          <mc:Fallback>
            <w:pict>
              <v:shape w14:anchorId="50699014" id="_x0000_s1030" type="#_x0000_t202" style="width:270.4pt;height:20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" strokecolor="#e7e6e6 [3214]">
                <v:textbox>
                  <w:txbxContent>
                    <w:p w14:paraId="18EF72D3" w14:textId="77777777" w:rsidR="00BF3B5B" w:rsidRDefault="00BF3B5B" w:rsidP="0095676C">
                      <w:pPr>
                        <w:keepNext/>
                        <w:spacing w:after="0"/>
                        <w:contextualSpacing/>
                        <w:jc w:val="center"/>
                      </w:pPr>
                      <w:r>
                        <w:rPr>
                          <w:noProof/>
                        </w:rPr>
                        <w:drawing>
                          <wp:inline distT="0" distB="0" distL="0" distR="0" wp14:anchorId="2797FA75" wp14:editId="0C701CF8">
                            <wp:extent cx="3038475" cy="2342309"/>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0722" cy="2351750"/>
                                    </a:xfrm>
                                    <a:prstGeom prst="rect">
                                      <a:avLst/>
                                    </a:prstGeom>
                                  </pic:spPr>
                                </pic:pic>
                              </a:graphicData>
                            </a:graphic>
                          </wp:inline>
                        </w:drawing>
                      </w:r>
                    </w:p>
                    <w:p w14:paraId="3514D874" w14:textId="77777777" w:rsidR="00BF3B5B" w:rsidRDefault="00BF3B5B" w:rsidP="0095676C">
                      <w:pPr>
                        <w:pStyle w:val="Caption"/>
                        <w:contextualSpacing/>
                        <w:jc w:val="center"/>
                      </w:pPr>
                      <w:r>
                        <w:t xml:space="preserve">Figure </w:t>
                      </w:r>
                      <w:fldSimple w:instr=" SEQ Figure \* ARABIC ">
                        <w:r>
                          <w:rPr>
                            <w:noProof/>
                          </w:rPr>
                          <w:t>4</w:t>
                        </w:r>
                      </w:fldSimple>
                      <w:r>
                        <w:t>. Average OSW capacity per region across scenarios</w:t>
                      </w:r>
                    </w:p>
                  </w:txbxContent>
                </v:textbox>
                <w10:anchorlock/>
              </v:shape>
            </w:pict>
          </mc:Fallback>
        </mc:AlternateContent>
      </w:r>
      <w:commentRangeEnd w:id="65"/>
      <w:r w:rsidR="00263E30">
        <w:rPr>
          <w:rStyle w:val="CommentReference"/>
        </w:rPr>
        <w:commentReference w:id="65"/>
      </w:r>
      <w:commentRangeEnd w:id="66"/>
      <w:r w:rsidR="008A6045">
        <w:rPr>
          <w:rStyle w:val="CommentReference"/>
        </w:rPr>
        <w:commentReference w:id="66"/>
      </w:r>
    </w:p>
    <w:p w14:paraId="5DD180F2" w14:textId="494CA0FA" w:rsidR="001E2876" w:rsidRDefault="001E2876" w:rsidP="008D24B5">
      <w:pPr>
        <w:keepNext/>
        <w:spacing w:after="0" w:line="240" w:lineRule="auto"/>
        <w:contextualSpacing/>
        <w:mirrorIndents/>
        <w:jc w:val="both"/>
        <w:rPr>
          <w:b/>
        </w:rPr>
      </w:pPr>
    </w:p>
    <w:p w14:paraId="1BC8613A" w14:textId="1FFDA960" w:rsidR="001E2876" w:rsidRDefault="009D44E9" w:rsidP="00D85D6E">
      <w:pPr>
        <w:spacing w:after="0" w:line="240" w:lineRule="auto"/>
        <w:contextualSpacing/>
        <w:mirrorIndents/>
        <w:jc w:val="both"/>
      </w:pPr>
      <w:r>
        <w:t>OSW, as a</w:t>
      </w:r>
      <w:r w:rsidR="004C76C0">
        <w:t xml:space="preserve"> new technology, can be built to replace existing generation or to add capacity as electricity demand grows.</w:t>
      </w:r>
      <w:r w:rsidR="00BB53B0">
        <w:t xml:space="preserve"> All scenarios show electricity demand growth over time, but the degree of the growth varies between scenarios. </w:t>
      </w:r>
      <w:commentRangeStart w:id="67"/>
      <w:r w:rsidR="00BB53B0">
        <w:t>C</w:t>
      </w:r>
      <w:r w:rsidR="002F1DC0">
        <w:t>O</w:t>
      </w:r>
      <w:r w:rsidR="002F1DC0">
        <w:rPr>
          <w:vertAlign w:val="subscript"/>
        </w:rPr>
        <w:t>2</w:t>
      </w:r>
      <w:r w:rsidR="00BB53B0">
        <w:t xml:space="preserve"> caps </w:t>
      </w:r>
      <w:r w:rsidR="002F1DC0">
        <w:t>limit</w:t>
      </w:r>
      <w:r w:rsidR="00BB53B0">
        <w:t xml:space="preserve"> the increase in total electricity generated as they become tighter, showing that the carbon constraint affects demand and electricity end uses</w:t>
      </w:r>
      <w:r w:rsidR="003643FA">
        <w:t xml:space="preserve"> (Figure 5)</w:t>
      </w:r>
      <w:r w:rsidR="00BB53B0">
        <w:t xml:space="preserve">. </w:t>
      </w:r>
      <w:commentRangeEnd w:id="67"/>
      <w:r w:rsidR="00C10B75">
        <w:rPr>
          <w:rStyle w:val="CommentReference"/>
        </w:rPr>
        <w:commentReference w:id="67"/>
      </w:r>
      <w:r w:rsidR="00BB53B0">
        <w:t>As OSW gets less expensive, however, total electricity production grows, compensating for and even increasing</w:t>
      </w:r>
      <w:r w:rsidR="00D85D6E">
        <w:t xml:space="preserve"> the total output</w:t>
      </w:r>
      <w:r w:rsidR="00392116">
        <w:t xml:space="preserve"> over the reference case</w:t>
      </w:r>
      <w:r w:rsidR="00BB53B0">
        <w:t xml:space="preserve">. </w:t>
      </w:r>
      <w:commentRangeStart w:id="68"/>
      <w:commentRangeStart w:id="69"/>
      <w:r w:rsidR="00964147">
        <w:t>When OSW is the least expensive and there is no carbon cap, total electricity production is</w:t>
      </w:r>
      <w:r w:rsidR="00D85D6E">
        <w:t xml:space="preserve"> 9% </w:t>
      </w:r>
      <w:r w:rsidR="00964147">
        <w:t xml:space="preserve">greater than when </w:t>
      </w:r>
      <w:r w:rsidR="00602508">
        <w:t>it is most</w:t>
      </w:r>
      <w:r w:rsidR="00964147">
        <w:t xml:space="preserve"> expensive </w:t>
      </w:r>
      <w:r w:rsidR="00FB2EDB">
        <w:t>with a stringent carbon cap</w:t>
      </w:r>
      <w:r w:rsidR="00D85D6E">
        <w:t>.</w:t>
      </w:r>
      <w:r w:rsidR="00B43A23">
        <w:t xml:space="preserve"> Across the tightest carbon cap scenarios, OSW is still able to elicit a 5% increase in total electricity production </w:t>
      </w:r>
      <w:r w:rsidR="00873A08">
        <w:t xml:space="preserve">when it is least </w:t>
      </w:r>
      <w:commentRangeStart w:id="70"/>
      <w:commentRangeStart w:id="71"/>
      <w:r w:rsidR="00873A08">
        <w:t>expensive</w:t>
      </w:r>
      <w:r w:rsidR="00B43A23">
        <w:t>.</w:t>
      </w:r>
      <w:commentRangeEnd w:id="68"/>
      <w:r w:rsidR="008014C2">
        <w:rPr>
          <w:rStyle w:val="CommentReference"/>
        </w:rPr>
        <w:commentReference w:id="68"/>
      </w:r>
      <w:commentRangeEnd w:id="69"/>
      <w:commentRangeEnd w:id="70"/>
      <w:commentRangeEnd w:id="71"/>
      <w:r w:rsidR="008A6045">
        <w:rPr>
          <w:rStyle w:val="CommentReference"/>
        </w:rPr>
        <w:commentReference w:id="69"/>
      </w:r>
      <w:r w:rsidR="00D91291">
        <w:rPr>
          <w:rStyle w:val="CommentReference"/>
        </w:rPr>
        <w:commentReference w:id="70"/>
      </w:r>
      <w:r w:rsidR="008A6045">
        <w:rPr>
          <w:rStyle w:val="CommentReference"/>
        </w:rPr>
        <w:commentReference w:id="71"/>
      </w:r>
    </w:p>
    <w:p w14:paraId="18FDED35" w14:textId="6081D987" w:rsidR="001E2876" w:rsidRDefault="001E2876" w:rsidP="008D24B5">
      <w:pPr>
        <w:keepNext/>
        <w:spacing w:after="0" w:line="240" w:lineRule="auto"/>
        <w:contextualSpacing/>
        <w:mirrorIndents/>
        <w:jc w:val="both"/>
      </w:pPr>
    </w:p>
    <w:p w14:paraId="12A02813" w14:textId="06900054" w:rsidR="00F73A92" w:rsidRDefault="0095676C" w:rsidP="00D22B7C">
      <w:pPr>
        <w:spacing w:after="0" w:line="240" w:lineRule="auto"/>
        <w:contextualSpacing/>
        <w:mirrorIndents/>
        <w:jc w:val="both"/>
      </w:pPr>
      <w:commentRangeStart w:id="72"/>
      <w:commentRangeStart w:id="73"/>
      <w:r>
        <w:rPr>
          <w:noProof/>
        </w:rPr>
        <mc:AlternateContent>
          <mc:Choice Requires="wps">
            <w:drawing>
              <wp:inline distT="0" distB="0" distL="0" distR="0" wp14:anchorId="5D69541B" wp14:editId="2CCC757D">
                <wp:extent cx="3438525" cy="2638425"/>
                <wp:effectExtent l="0" t="0" r="2857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638425"/>
                        </a:xfrm>
                        <a:prstGeom prst="rect">
                          <a:avLst/>
                        </a:prstGeom>
                        <a:solidFill>
                          <a:srgbClr val="FFFFFF"/>
                        </a:solidFill>
                        <a:ln w="9525">
                          <a:solidFill>
                            <a:schemeClr val="bg2"/>
                          </a:solidFill>
                          <a:miter lim="800000"/>
                          <a:headEnd/>
                          <a:tailEnd/>
                        </a:ln>
                      </wps:spPr>
                      <wps:txbx>
                        <w:txbxContent>
                          <w:p w14:paraId="1677B98C" w14:textId="77777777" w:rsidR="00BF3B5B" w:rsidRDefault="00BF3B5B" w:rsidP="0095676C">
                            <w:pPr>
                              <w:keepNext/>
                            </w:pPr>
                            <w:r>
                              <w:rPr>
                                <w:noProof/>
                              </w:rPr>
                              <w:drawing>
                                <wp:inline distT="0" distB="0" distL="0" distR="0" wp14:anchorId="7351E45C" wp14:editId="27B28473">
                                  <wp:extent cx="3109401" cy="2276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7133" cy="2289457"/>
                                          </a:xfrm>
                                          <a:prstGeom prst="rect">
                                            <a:avLst/>
                                          </a:prstGeom>
                                        </pic:spPr>
                                      </pic:pic>
                                    </a:graphicData>
                                  </a:graphic>
                                </wp:inline>
                              </w:drawing>
                            </w:r>
                          </w:p>
                          <w:p w14:paraId="0A15F519" w14:textId="77777777" w:rsidR="00BF3B5B" w:rsidRDefault="00BF3B5B" w:rsidP="0095676C">
                            <w:pPr>
                              <w:pStyle w:val="Caption"/>
                            </w:pPr>
                            <w:r>
                              <w:t xml:space="preserve">Figure </w:t>
                            </w:r>
                            <w:fldSimple w:instr=" SEQ Figure \* ARABIC ">
                              <w:r>
                                <w:rPr>
                                  <w:noProof/>
                                </w:rPr>
                                <w:t>5</w:t>
                              </w:r>
                            </w:fldSimple>
                            <w:r>
                              <w:t>. Total electric sector electricity production in 2050</w:t>
                            </w:r>
                          </w:p>
                          <w:p w14:paraId="07686D44" w14:textId="77777777" w:rsidR="00BF3B5B" w:rsidRDefault="00BF3B5B" w:rsidP="0095676C">
                            <w:pPr>
                              <w:keepNext/>
                            </w:pPr>
                          </w:p>
                          <w:p w14:paraId="4C34917C" w14:textId="77777777" w:rsidR="00BF3B5B" w:rsidRDefault="00BF3B5B" w:rsidP="0095676C">
                            <w:pPr>
                              <w:pStyle w:val="Caption"/>
                            </w:pPr>
                          </w:p>
                        </w:txbxContent>
                      </wps:txbx>
                      <wps:bodyPr rot="0" vert="horz" wrap="square" lIns="91440" tIns="45720" rIns="91440" bIns="45720" anchor="t" anchorCtr="0">
                        <a:noAutofit/>
                      </wps:bodyPr>
                    </wps:wsp>
                  </a:graphicData>
                </a:graphic>
              </wp:inline>
            </w:drawing>
          </mc:Choice>
          <mc:Fallback>
            <w:pict>
              <v:shape w14:anchorId="5D69541B" id="_x0000_s1031" type="#_x0000_t202" style="width:270.75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" strokecolor="#e7e6e6 [3214]">
                <v:textbox>
                  <w:txbxContent>
                    <w:p w14:paraId="1677B98C" w14:textId="77777777" w:rsidR="00BF3B5B" w:rsidRDefault="00BF3B5B" w:rsidP="0095676C">
                      <w:pPr>
                        <w:keepNext/>
                      </w:pPr>
                      <w:r>
                        <w:rPr>
                          <w:noProof/>
                        </w:rPr>
                        <w:drawing>
                          <wp:inline distT="0" distB="0" distL="0" distR="0" wp14:anchorId="7351E45C" wp14:editId="27B28473">
                            <wp:extent cx="3109401" cy="2276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7133" cy="2289457"/>
                                    </a:xfrm>
                                    <a:prstGeom prst="rect">
                                      <a:avLst/>
                                    </a:prstGeom>
                                  </pic:spPr>
                                </pic:pic>
                              </a:graphicData>
                            </a:graphic>
                          </wp:inline>
                        </w:drawing>
                      </w:r>
                    </w:p>
                    <w:p w14:paraId="0A15F519" w14:textId="77777777" w:rsidR="00BF3B5B" w:rsidRDefault="00BF3B5B" w:rsidP="0095676C">
                      <w:pPr>
                        <w:pStyle w:val="Caption"/>
                      </w:pPr>
                      <w:r>
                        <w:t xml:space="preserve">Figure </w:t>
                      </w:r>
                      <w:fldSimple w:instr=" SEQ Figure \* ARABIC ">
                        <w:r>
                          <w:rPr>
                            <w:noProof/>
                          </w:rPr>
                          <w:t>5</w:t>
                        </w:r>
                      </w:fldSimple>
                      <w:r>
                        <w:t>. Total electric sector electricity production in 2050</w:t>
                      </w:r>
                    </w:p>
                    <w:p w14:paraId="07686D44" w14:textId="77777777" w:rsidR="00BF3B5B" w:rsidRDefault="00BF3B5B" w:rsidP="0095676C">
                      <w:pPr>
                        <w:keepNext/>
                      </w:pPr>
                    </w:p>
                    <w:p w14:paraId="4C34917C" w14:textId="77777777" w:rsidR="00BF3B5B" w:rsidRDefault="00BF3B5B" w:rsidP="0095676C">
                      <w:pPr>
                        <w:pStyle w:val="Caption"/>
                      </w:pPr>
                    </w:p>
                  </w:txbxContent>
                </v:textbox>
                <w10:anchorlock/>
              </v:shape>
            </w:pict>
          </mc:Fallback>
        </mc:AlternateContent>
      </w:r>
      <w:commentRangeEnd w:id="72"/>
      <w:r w:rsidR="00176700">
        <w:rPr>
          <w:rStyle w:val="CommentReference"/>
        </w:rPr>
        <w:commentReference w:id="72"/>
      </w:r>
      <w:commentRangeEnd w:id="73"/>
      <w:r w:rsidR="008A6045">
        <w:rPr>
          <w:rStyle w:val="CommentReference"/>
        </w:rPr>
        <w:commentReference w:id="73"/>
      </w:r>
    </w:p>
    <w:p w14:paraId="5C0835FE" w14:textId="4BDD1E37" w:rsidR="00921640" w:rsidRPr="00921640" w:rsidRDefault="003B2C82" w:rsidP="00D22B7C">
      <w:pPr>
        <w:spacing w:after="0" w:line="240" w:lineRule="auto"/>
        <w:contextualSpacing/>
        <w:mirrorIndents/>
        <w:jc w:val="both"/>
      </w:pPr>
      <w:r>
        <w:t>In most cases, t</w:t>
      </w:r>
      <w:r w:rsidR="00314C41">
        <w:t xml:space="preserve">he deployment of </w:t>
      </w:r>
      <w:r w:rsidR="001507A4">
        <w:t>OSW</w:t>
      </w:r>
      <w:r w:rsidR="00314C41">
        <w:t xml:space="preserve"> displaces coal, natural gas</w:t>
      </w:r>
      <w:r w:rsidR="001A4D5B">
        <w:t>, terrestrial wind, and solar PV</w:t>
      </w:r>
      <w:r w:rsidR="005E1E57">
        <w:t xml:space="preserve"> (Figure</w:t>
      </w:r>
      <w:r w:rsidR="00BE68A0">
        <w:t xml:space="preserve"> </w:t>
      </w:r>
      <w:r w:rsidR="003F675C">
        <w:t>7</w:t>
      </w:r>
      <w:r w:rsidR="005E1E57">
        <w:t>)</w:t>
      </w:r>
      <w:r w:rsidR="00B92153">
        <w:t>, though the technologies displaced vary between scenarios</w:t>
      </w:r>
      <w:r w:rsidR="00314C41">
        <w:t xml:space="preserve">. </w:t>
      </w:r>
      <w:r w:rsidR="008A625C">
        <w:t xml:space="preserve">Figure </w:t>
      </w:r>
      <w:r w:rsidR="003F675C">
        <w:t>7</w:t>
      </w:r>
      <w:r w:rsidR="008A625C">
        <w:t xml:space="preserve"> shows the differences in electricity production between the indicated cases</w:t>
      </w:r>
      <w:r w:rsidR="007C4F7A">
        <w:t xml:space="preserve"> and the reference case</w:t>
      </w:r>
      <w:r w:rsidR="007D5648">
        <w:t xml:space="preserve"> (Figure </w:t>
      </w:r>
      <w:r w:rsidR="003F675C">
        <w:t>6</w:t>
      </w:r>
      <w:r w:rsidR="007D5648">
        <w:t>)</w:t>
      </w:r>
      <w:r w:rsidR="008A625C">
        <w:t>, with net increases above the dotted red line and net decreases below the red line.</w:t>
      </w:r>
      <w:r w:rsidR="00921640">
        <w:t xml:space="preserve"> When OSW cost reductions are only 50%, little OSW is built. In order to meet the increasingly stringent CO</w:t>
      </w:r>
      <w:r w:rsidR="00921640">
        <w:rPr>
          <w:vertAlign w:val="subscript"/>
        </w:rPr>
        <w:t>2</w:t>
      </w:r>
      <w:r w:rsidR="00921640">
        <w:t xml:space="preserve"> caps, solar, terrestrial wind, and coal carbon capture and storage (Coal CCS) are built and displace the </w:t>
      </w:r>
      <w:r w:rsidR="001800D2">
        <w:t xml:space="preserve">existing coal and </w:t>
      </w:r>
      <w:r w:rsidR="00921640">
        <w:t xml:space="preserve">new natural gas </w:t>
      </w:r>
      <w:r w:rsidR="002D6F4D">
        <w:t xml:space="preserve">built </w:t>
      </w:r>
      <w:r w:rsidR="00921640">
        <w:t>in the reference case.</w:t>
      </w:r>
      <w:r w:rsidR="00294D50">
        <w:t xml:space="preserve"> At a 60% cost reduction, more OSW is built, displacing what would have </w:t>
      </w:r>
      <w:r w:rsidR="00294D50">
        <w:lastRenderedPageBreak/>
        <w:t xml:space="preserve">otherwise been new solar, terrestrial wind, or </w:t>
      </w:r>
      <w:r w:rsidR="00F429CD">
        <w:t>c</w:t>
      </w:r>
      <w:r w:rsidR="00294D50">
        <w:t xml:space="preserve">oal CCS. As costs decrease to 70% and 80%, almost all added capacity </w:t>
      </w:r>
      <w:r w:rsidR="00EC1FA6">
        <w:t>is OSW, as it becomes less expensive than other carbon-free electric generation resources.</w:t>
      </w:r>
    </w:p>
    <w:p w14:paraId="433A8990" w14:textId="4FD584FC" w:rsidR="006E1AF8" w:rsidRDefault="006E1AF8" w:rsidP="00D22B7C">
      <w:pPr>
        <w:spacing w:after="0" w:line="240" w:lineRule="auto"/>
        <w:contextualSpacing/>
        <w:mirrorIndents/>
        <w:jc w:val="both"/>
      </w:pPr>
    </w:p>
    <w:p w14:paraId="4D5B8F70" w14:textId="6C6C7AA9" w:rsidR="003010E8" w:rsidRDefault="0095676C" w:rsidP="00D22B7C">
      <w:pPr>
        <w:spacing w:after="0" w:line="240" w:lineRule="auto"/>
        <w:contextualSpacing/>
        <w:mirrorIndents/>
        <w:jc w:val="both"/>
        <w:rPr>
          <w:b/>
        </w:rPr>
      </w:pPr>
      <w:r>
        <w:rPr>
          <w:noProof/>
        </w:rPr>
        <mc:AlternateContent>
          <mc:Choice Requires="wps">
            <w:drawing>
              <wp:inline distT="0" distB="0" distL="0" distR="0" wp14:anchorId="7BEDF442" wp14:editId="72C07B97">
                <wp:extent cx="3358515" cy="2971800"/>
                <wp:effectExtent l="0" t="0" r="1333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8662" cy="2971800"/>
                        </a:xfrm>
                        <a:prstGeom prst="rect">
                          <a:avLst/>
                        </a:prstGeom>
                        <a:solidFill>
                          <a:srgbClr val="FFFFFF"/>
                        </a:solidFill>
                        <a:ln w="9525">
                          <a:solidFill>
                            <a:schemeClr val="bg2"/>
                          </a:solidFill>
                          <a:miter lim="800000"/>
                          <a:headEnd/>
                          <a:tailEnd/>
                        </a:ln>
                      </wps:spPr>
                      <wps:txbx>
                        <w:txbxContent>
                          <w:p w14:paraId="5032E8F5" w14:textId="77777777" w:rsidR="00BF3B5B" w:rsidRDefault="00BF3B5B" w:rsidP="0095676C">
                            <w:pPr>
                              <w:keepNext/>
                            </w:pPr>
                            <w:r>
                              <w:rPr>
                                <w:noProof/>
                              </w:rPr>
                              <w:drawing>
                                <wp:inline distT="0" distB="0" distL="0" distR="0" wp14:anchorId="6FC2F57F" wp14:editId="2550F2CA">
                                  <wp:extent cx="3165231" cy="262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31" r="5094" b="7299"/>
                                          <a:stretch/>
                                        </pic:blipFill>
                                        <pic:spPr bwMode="auto">
                                          <a:xfrm>
                                            <a:off x="0" y="0"/>
                                            <a:ext cx="3165231" cy="2628900"/>
                                          </a:xfrm>
                                          <a:prstGeom prst="rect">
                                            <a:avLst/>
                                          </a:prstGeom>
                                          <a:ln>
                                            <a:noFill/>
                                          </a:ln>
                                          <a:extLst>
                                            <a:ext uri="{53640926-AAD7-44D8-BBD7-CCE9431645EC}">
                                              <a14:shadowObscured xmlns:a14="http://schemas.microsoft.com/office/drawing/2010/main"/>
                                            </a:ext>
                                          </a:extLst>
                                        </pic:spPr>
                                      </pic:pic>
                                    </a:graphicData>
                                  </a:graphic>
                                </wp:inline>
                              </w:drawing>
                            </w:r>
                          </w:p>
                          <w:p w14:paraId="4C1FE3C8" w14:textId="77777777" w:rsidR="00BF3B5B" w:rsidRDefault="00BF3B5B" w:rsidP="0095676C">
                            <w:pPr>
                              <w:pStyle w:val="Caption"/>
                            </w:pPr>
                            <w:r>
                              <w:t xml:space="preserve">Figure </w:t>
                            </w:r>
                            <w:fldSimple w:instr=" SEQ Figure \* ARABIC ">
                              <w:r>
                                <w:rPr>
                                  <w:noProof/>
                                </w:rPr>
                                <w:t>6</w:t>
                              </w:r>
                            </w:fldSimple>
                            <w:r>
                              <w:t>. Reference case electricity production by technology</w:t>
                            </w:r>
                          </w:p>
                          <w:p w14:paraId="7E725541" w14:textId="77777777" w:rsidR="00BF3B5B" w:rsidRDefault="00BF3B5B" w:rsidP="0095676C"/>
                        </w:txbxContent>
                      </wps:txbx>
                      <wps:bodyPr rot="0" vert="horz" wrap="square" lIns="91440" tIns="45720" rIns="91440" bIns="45720" anchor="t" anchorCtr="0">
                        <a:noAutofit/>
                      </wps:bodyPr>
                    </wps:wsp>
                  </a:graphicData>
                </a:graphic>
              </wp:inline>
            </w:drawing>
          </mc:Choice>
          <mc:Fallback>
            <w:pict>
              <v:shape w14:anchorId="7BEDF442" id="_x0000_s1032" type="#_x0000_t202" style="width:264.4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" strokecolor="#e7e6e6 [3214]">
                <v:textbox>
                  <w:txbxContent>
                    <w:p w14:paraId="5032E8F5" w14:textId="77777777" w:rsidR="00BF3B5B" w:rsidRDefault="00BF3B5B" w:rsidP="0095676C">
                      <w:pPr>
                        <w:keepNext/>
                      </w:pPr>
                      <w:r>
                        <w:rPr>
                          <w:noProof/>
                        </w:rPr>
                        <w:drawing>
                          <wp:inline distT="0" distB="0" distL="0" distR="0" wp14:anchorId="6FC2F57F" wp14:editId="2550F2CA">
                            <wp:extent cx="3165231" cy="262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31" r="5094" b="7299"/>
                                    <a:stretch/>
                                  </pic:blipFill>
                                  <pic:spPr bwMode="auto">
                                    <a:xfrm>
                                      <a:off x="0" y="0"/>
                                      <a:ext cx="3165231" cy="2628900"/>
                                    </a:xfrm>
                                    <a:prstGeom prst="rect">
                                      <a:avLst/>
                                    </a:prstGeom>
                                    <a:ln>
                                      <a:noFill/>
                                    </a:ln>
                                    <a:extLst>
                                      <a:ext uri="{53640926-AAD7-44D8-BBD7-CCE9431645EC}">
                                        <a14:shadowObscured xmlns:a14="http://schemas.microsoft.com/office/drawing/2010/main"/>
                                      </a:ext>
                                    </a:extLst>
                                  </pic:spPr>
                                </pic:pic>
                              </a:graphicData>
                            </a:graphic>
                          </wp:inline>
                        </w:drawing>
                      </w:r>
                    </w:p>
                    <w:p w14:paraId="4C1FE3C8" w14:textId="77777777" w:rsidR="00BF3B5B" w:rsidRDefault="00BF3B5B" w:rsidP="0095676C">
                      <w:pPr>
                        <w:pStyle w:val="Caption"/>
                      </w:pPr>
                      <w:r>
                        <w:t xml:space="preserve">Figure </w:t>
                      </w:r>
                      <w:fldSimple w:instr=" SEQ Figure \* ARABIC ">
                        <w:r>
                          <w:rPr>
                            <w:noProof/>
                          </w:rPr>
                          <w:t>6</w:t>
                        </w:r>
                      </w:fldSimple>
                      <w:r>
                        <w:t>. Reference case electricity production by technology</w:t>
                      </w:r>
                    </w:p>
                    <w:p w14:paraId="7E725541" w14:textId="77777777" w:rsidR="00BF3B5B" w:rsidRDefault="00BF3B5B" w:rsidP="0095676C"/>
                  </w:txbxContent>
                </v:textbox>
                <w10:anchorlock/>
              </v:shape>
            </w:pict>
          </mc:Fallback>
        </mc:AlternateContent>
      </w:r>
      <w:r>
        <w:rPr>
          <w:b/>
        </w:rPr>
        <w:t xml:space="preserve"> </w:t>
      </w:r>
    </w:p>
    <w:p w14:paraId="18AA962A" w14:textId="19C36F5F" w:rsidR="0095676C" w:rsidRDefault="0095676C" w:rsidP="00D22B7C">
      <w:pPr>
        <w:spacing w:after="0" w:line="240" w:lineRule="auto"/>
        <w:contextualSpacing/>
        <w:mirrorIndents/>
        <w:jc w:val="both"/>
        <w:rPr>
          <w:b/>
        </w:rPr>
      </w:pPr>
      <w:commentRangeStart w:id="74"/>
      <w:commentRangeStart w:id="75"/>
      <w:commentRangeStart w:id="76"/>
      <w:r>
        <w:rPr>
          <w:noProof/>
        </w:rPr>
        <mc:AlternateContent>
          <mc:Choice Requires="wps">
            <w:drawing>
              <wp:inline distT="0" distB="0" distL="0" distR="0" wp14:anchorId="799447A1" wp14:editId="488CED90">
                <wp:extent cx="3191608" cy="3042138"/>
                <wp:effectExtent l="0" t="0" r="27940" b="254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608" cy="3042138"/>
                        </a:xfrm>
                        <a:prstGeom prst="rect">
                          <a:avLst/>
                        </a:prstGeom>
                        <a:solidFill>
                          <a:srgbClr val="FFFFFF"/>
                        </a:solidFill>
                        <a:ln w="9525">
                          <a:solidFill>
                            <a:schemeClr val="bg2"/>
                          </a:solidFill>
                          <a:miter lim="800000"/>
                          <a:headEnd/>
                          <a:tailEnd/>
                        </a:ln>
                      </wps:spPr>
                      <wps:txbx>
                        <w:txbxContent>
                          <w:p w14:paraId="634F8AF8" w14:textId="77777777" w:rsidR="00BF3B5B" w:rsidRDefault="00BF3B5B" w:rsidP="0095676C">
                            <w:pPr>
                              <w:keepNext/>
                            </w:pPr>
                            <w:r>
                              <w:rPr>
                                <w:noProof/>
                              </w:rPr>
                              <w:drawing>
                                <wp:inline distT="0" distB="0" distL="0" distR="0" wp14:anchorId="5B809150" wp14:editId="6E53A3E5">
                                  <wp:extent cx="2915864" cy="2514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2233" cy="2528717"/>
                                          </a:xfrm>
                                          <a:prstGeom prst="rect">
                                            <a:avLst/>
                                          </a:prstGeom>
                                        </pic:spPr>
                                      </pic:pic>
                                    </a:graphicData>
                                  </a:graphic>
                                </wp:inline>
                              </w:drawing>
                            </w:r>
                          </w:p>
                          <w:p w14:paraId="7D933165" w14:textId="77777777" w:rsidR="00BF3B5B" w:rsidRDefault="00BF3B5B" w:rsidP="0095676C">
                            <w:pPr>
                              <w:pStyle w:val="Caption"/>
                            </w:pPr>
                            <w:r>
                              <w:t xml:space="preserve">Figure </w:t>
                            </w:r>
                            <w:fldSimple w:instr=" SEQ Figure \* ARABIC ">
                              <w:r>
                                <w:rPr>
                                  <w:noProof/>
                                </w:rPr>
                                <w:t>7</w:t>
                              </w:r>
                            </w:fldSimple>
                            <w:r>
                              <w:t xml:space="preserve">. </w:t>
                            </w:r>
                            <w:r w:rsidRPr="00241DB3">
                              <w:t>Capacity additions and retirements in relation to the reference case</w:t>
                            </w:r>
                          </w:p>
                          <w:p w14:paraId="12DADFB6" w14:textId="77777777" w:rsidR="00BF3B5B" w:rsidRDefault="00BF3B5B" w:rsidP="0095676C">
                            <w:pPr>
                              <w:keepNext/>
                            </w:pPr>
                          </w:p>
                          <w:p w14:paraId="71C511DF" w14:textId="77777777" w:rsidR="00BF3B5B" w:rsidRDefault="00BF3B5B" w:rsidP="0095676C"/>
                        </w:txbxContent>
                      </wps:txbx>
                      <wps:bodyPr rot="0" vert="horz" wrap="square" lIns="91440" tIns="45720" rIns="91440" bIns="45720" anchor="t" anchorCtr="0">
                        <a:noAutofit/>
                      </wps:bodyPr>
                    </wps:wsp>
                  </a:graphicData>
                </a:graphic>
              </wp:inline>
            </w:drawing>
          </mc:Choice>
          <mc:Fallback>
            <w:pict>
              <v:shape w14:anchorId="799447A1" id="_x0000_s1033" type="#_x0000_t202" style="width:251.3pt;height:2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" strokecolor="#e7e6e6 [3214]">
                <v:textbox>
                  <w:txbxContent>
                    <w:p w14:paraId="634F8AF8" w14:textId="77777777" w:rsidR="00BF3B5B" w:rsidRDefault="00BF3B5B" w:rsidP="0095676C">
                      <w:pPr>
                        <w:keepNext/>
                      </w:pPr>
                      <w:r>
                        <w:rPr>
                          <w:noProof/>
                        </w:rPr>
                        <w:drawing>
                          <wp:inline distT="0" distB="0" distL="0" distR="0" wp14:anchorId="5B809150" wp14:editId="6E53A3E5">
                            <wp:extent cx="2915864" cy="2514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2233" cy="2528717"/>
                                    </a:xfrm>
                                    <a:prstGeom prst="rect">
                                      <a:avLst/>
                                    </a:prstGeom>
                                  </pic:spPr>
                                </pic:pic>
                              </a:graphicData>
                            </a:graphic>
                          </wp:inline>
                        </w:drawing>
                      </w:r>
                    </w:p>
                    <w:p w14:paraId="7D933165" w14:textId="77777777" w:rsidR="00BF3B5B" w:rsidRDefault="00BF3B5B" w:rsidP="0095676C">
                      <w:pPr>
                        <w:pStyle w:val="Caption"/>
                      </w:pPr>
                      <w:r>
                        <w:t xml:space="preserve">Figure </w:t>
                      </w:r>
                      <w:fldSimple w:instr=" SEQ Figure \* ARABIC ">
                        <w:r>
                          <w:rPr>
                            <w:noProof/>
                          </w:rPr>
                          <w:t>7</w:t>
                        </w:r>
                      </w:fldSimple>
                      <w:r>
                        <w:t xml:space="preserve">. </w:t>
                      </w:r>
                      <w:r w:rsidRPr="00241DB3">
                        <w:t>Capacity additions and retirements in relation to the reference case</w:t>
                      </w:r>
                    </w:p>
                    <w:p w14:paraId="12DADFB6" w14:textId="77777777" w:rsidR="00BF3B5B" w:rsidRDefault="00BF3B5B" w:rsidP="0095676C">
                      <w:pPr>
                        <w:keepNext/>
                      </w:pPr>
                    </w:p>
                    <w:p w14:paraId="71C511DF" w14:textId="77777777" w:rsidR="00BF3B5B" w:rsidRDefault="00BF3B5B" w:rsidP="0095676C"/>
                  </w:txbxContent>
                </v:textbox>
                <w10:anchorlock/>
              </v:shape>
            </w:pict>
          </mc:Fallback>
        </mc:AlternateContent>
      </w:r>
      <w:commentRangeEnd w:id="74"/>
      <w:r w:rsidR="00C4479E">
        <w:rPr>
          <w:rStyle w:val="CommentReference"/>
        </w:rPr>
        <w:commentReference w:id="74"/>
      </w:r>
      <w:commentRangeEnd w:id="75"/>
      <w:commentRangeEnd w:id="76"/>
      <w:r w:rsidR="00CA1A96">
        <w:rPr>
          <w:rStyle w:val="CommentReference"/>
        </w:rPr>
        <w:commentReference w:id="75"/>
      </w:r>
      <w:r w:rsidR="00111E43">
        <w:rPr>
          <w:rStyle w:val="CommentReference"/>
        </w:rPr>
        <w:commentReference w:id="76"/>
      </w:r>
    </w:p>
    <w:p w14:paraId="6A54ABB2" w14:textId="4760AE1C" w:rsidR="008B2FB4" w:rsidRDefault="008B2FB4" w:rsidP="00D22B7C">
      <w:pPr>
        <w:spacing w:after="0" w:line="240" w:lineRule="auto"/>
        <w:contextualSpacing/>
        <w:mirrorIndents/>
        <w:jc w:val="both"/>
        <w:rPr>
          <w:b/>
        </w:rPr>
      </w:pPr>
    </w:p>
    <w:p w14:paraId="45C1999C" w14:textId="2EAA696E" w:rsidR="00724098" w:rsidRDefault="0090702D" w:rsidP="0090702D">
      <w:pPr>
        <w:spacing w:after="0" w:line="240" w:lineRule="auto"/>
        <w:contextualSpacing/>
        <w:mirrorIndents/>
        <w:jc w:val="both"/>
      </w:pPr>
      <w:commentRangeStart w:id="77"/>
      <w:commentRangeStart w:id="78"/>
      <w:r>
        <w:t xml:space="preserve">In scenarios where OSW costs are low and new capacity is high, natural gas is the most displaced technology, </w:t>
      </w:r>
      <w:commentRangeStart w:id="79"/>
      <w:r>
        <w:t xml:space="preserve">whereas </w:t>
      </w:r>
      <w:ins w:id="80" w:author="Marcy, Cara" w:date="2020-01-03T09:58:00Z">
        <w:r w:rsidR="00266989">
          <w:t>when</w:t>
        </w:r>
      </w:ins>
      <w:del w:id="81" w:author="Marcy, Cara" w:date="2020-01-03T09:58:00Z">
        <w:r w:rsidDel="00266989">
          <w:delText>in hither</w:delText>
        </w:r>
      </w:del>
      <w:r>
        <w:t xml:space="preserve"> OSW cost</w:t>
      </w:r>
      <w:ins w:id="82" w:author="Marcy, Cara" w:date="2020-01-03T09:58:00Z">
        <w:r w:rsidR="00266989">
          <w:t xml:space="preserve"> are high</w:t>
        </w:r>
      </w:ins>
      <w:r>
        <w:t xml:space="preserve"> </w:t>
      </w:r>
      <w:commentRangeEnd w:id="79"/>
      <w:r w:rsidR="00266989">
        <w:rPr>
          <w:rStyle w:val="CommentReference"/>
        </w:rPr>
        <w:commentReference w:id="79"/>
      </w:r>
      <w:r>
        <w:t xml:space="preserve">and </w:t>
      </w:r>
      <w:ins w:id="83" w:author="Marcy, Cara" w:date="2020-01-03T09:58:00Z">
        <w:r w:rsidR="00266989">
          <w:t xml:space="preserve">new </w:t>
        </w:r>
      </w:ins>
      <w:del w:id="84" w:author="Marcy, Cara" w:date="2020-01-03T09:58:00Z">
        <w:r w:rsidDel="00266989">
          <w:delText xml:space="preserve">low </w:delText>
        </w:r>
      </w:del>
      <w:r>
        <w:t xml:space="preserve">capacity </w:t>
      </w:r>
      <w:ins w:id="85" w:author="Marcy, Cara" w:date="2020-01-03T09:58:00Z">
        <w:r w:rsidR="00266989">
          <w:t>is low</w:t>
        </w:r>
      </w:ins>
      <w:ins w:id="86" w:author="Marcy, Cara" w:date="2020-01-03T09:59:00Z">
        <w:r w:rsidR="00266989">
          <w:t>,</w:t>
        </w:r>
      </w:ins>
      <w:ins w:id="87" w:author="Marcy, Cara" w:date="2020-01-03T09:58:00Z">
        <w:r w:rsidR="00266989">
          <w:t xml:space="preserve"> </w:t>
        </w:r>
      </w:ins>
      <w:del w:id="88" w:author="Marcy, Cara" w:date="2020-01-03T09:58:00Z">
        <w:r w:rsidDel="00266989">
          <w:delText xml:space="preserve">scenarios </w:delText>
        </w:r>
      </w:del>
      <w:r>
        <w:t xml:space="preserve">more coal is retired. </w:t>
      </w:r>
      <w:commentRangeEnd w:id="77"/>
      <w:r w:rsidR="00266989">
        <w:rPr>
          <w:rStyle w:val="CommentReference"/>
        </w:rPr>
        <w:commentReference w:id="77"/>
      </w:r>
      <w:commentRangeEnd w:id="78"/>
      <w:r w:rsidR="00AF020F">
        <w:rPr>
          <w:rStyle w:val="CommentReference"/>
        </w:rPr>
        <w:commentReference w:id="78"/>
      </w:r>
      <w:commentRangeStart w:id="89"/>
      <w:commentRangeStart w:id="90"/>
      <w:r w:rsidR="008B2FB4">
        <w:t xml:space="preserve">Natural gas makes </w:t>
      </w:r>
      <w:r w:rsidR="00741D64">
        <w:t>up a</w:t>
      </w:r>
      <w:r w:rsidR="008B2FB4">
        <w:t xml:space="preserve"> large market share of the 2050 grid in all scenarios regardless of OSW buildout</w:t>
      </w:r>
      <w:r w:rsidR="007C683D">
        <w:t xml:space="preserve"> (Table 2)</w:t>
      </w:r>
      <w:r w:rsidR="008B2FB4">
        <w:t>, but natural gas capacity additions are dramatically reduced as the cost of OSW falls. Coal sees a similar displacement when OSW is built out</w:t>
      </w:r>
      <w:r w:rsidR="0083218F">
        <w:t xml:space="preserve"> in low quantities</w:t>
      </w:r>
      <w:r w:rsidR="003F67FC">
        <w:t xml:space="preserve">, though </w:t>
      </w:r>
      <w:r w:rsidR="0083218F">
        <w:t>as OSW costs decline and capacity increases</w:t>
      </w:r>
      <w:ins w:id="91" w:author="Marcy, Cara" w:date="2020-01-03T09:55:00Z">
        <w:r w:rsidR="00266989">
          <w:t>,</w:t>
        </w:r>
      </w:ins>
      <w:r w:rsidR="0083218F">
        <w:t xml:space="preserve"> </w:t>
      </w:r>
      <w:r w:rsidR="003F67FC">
        <w:t>coal retirements slow and more existing coal remains over time</w:t>
      </w:r>
      <w:r w:rsidR="008B2FB4">
        <w:t>.</w:t>
      </w:r>
      <w:r w:rsidR="00464867">
        <w:t xml:space="preserve"> This </w:t>
      </w:r>
      <w:proofErr w:type="gramStart"/>
      <w:r w:rsidR="00464867">
        <w:t xml:space="preserve">shows </w:t>
      </w:r>
      <w:r w:rsidR="006314B7">
        <w:t>the</w:t>
      </w:r>
      <w:r w:rsidR="00464867">
        <w:t xml:space="preserve"> tradeoff between building new carbon-free but non-dispatchable capacity and needing to meet demand at all times</w:t>
      </w:r>
      <w:proofErr w:type="gramEnd"/>
      <w:r w:rsidR="00464867">
        <w:t>.</w:t>
      </w:r>
      <w:r w:rsidR="008B2FB4">
        <w:t xml:space="preserve"> </w:t>
      </w:r>
      <w:commentRangeEnd w:id="89"/>
      <w:r w:rsidR="00266989">
        <w:rPr>
          <w:rStyle w:val="CommentReference"/>
        </w:rPr>
        <w:commentReference w:id="89"/>
      </w:r>
      <w:commentRangeEnd w:id="90"/>
      <w:r w:rsidR="00C80413">
        <w:rPr>
          <w:rStyle w:val="CommentReference"/>
        </w:rPr>
        <w:commentReference w:id="90"/>
      </w:r>
    </w:p>
    <w:p w14:paraId="31D026C8" w14:textId="77777777" w:rsidR="00724098" w:rsidRDefault="00724098" w:rsidP="00D22B7C">
      <w:pPr>
        <w:spacing w:after="0" w:line="240" w:lineRule="auto"/>
        <w:contextualSpacing/>
        <w:mirrorIndents/>
        <w:jc w:val="both"/>
      </w:pPr>
    </w:p>
    <w:p w14:paraId="2F772AE7" w14:textId="14806753" w:rsidR="004D1E1C" w:rsidRPr="00684E6C" w:rsidRDefault="004D1E1C" w:rsidP="00D22B7C">
      <w:pPr>
        <w:spacing w:after="0" w:line="240" w:lineRule="auto"/>
        <w:contextualSpacing/>
        <w:mirrorIndents/>
        <w:jc w:val="both"/>
      </w:pPr>
      <w:r>
        <w:t xml:space="preserve">Over all scenarios, the largest market share that </w:t>
      </w:r>
      <w:commentRangeStart w:id="92"/>
      <w:commentRangeStart w:id="93"/>
      <w:r>
        <w:t xml:space="preserve">OSW achieves is 38% </w:t>
      </w:r>
      <w:commentRangeEnd w:id="92"/>
      <w:r w:rsidR="003C5EE4">
        <w:rPr>
          <w:rStyle w:val="CommentReference"/>
        </w:rPr>
        <w:commentReference w:id="92"/>
      </w:r>
      <w:commentRangeEnd w:id="93"/>
      <w:r w:rsidR="00C80413">
        <w:rPr>
          <w:rStyle w:val="CommentReference"/>
        </w:rPr>
        <w:commentReference w:id="93"/>
      </w:r>
      <w:r>
        <w:t>in the lowest cost and highest carbon mitigation stringency scenario.</w:t>
      </w:r>
      <w:r w:rsidR="00CA0860">
        <w:t xml:space="preserve"> In all </w:t>
      </w:r>
      <w:r w:rsidR="00575B0A">
        <w:t xml:space="preserve">lowest </w:t>
      </w:r>
      <w:r w:rsidR="00CA0860">
        <w:t>cost reduction scenarios, OSW gains significant market share</w:t>
      </w:r>
      <w:r w:rsidR="00684E6C">
        <w:t>, but as costs increase that market share is more sensitive to the stringency of the CO</w:t>
      </w:r>
      <w:r w:rsidR="00684E6C">
        <w:rPr>
          <w:vertAlign w:val="subscript"/>
        </w:rPr>
        <w:t>2</w:t>
      </w:r>
      <w:r w:rsidR="00684E6C">
        <w:t xml:space="preserve"> cap. </w:t>
      </w:r>
    </w:p>
    <w:p w14:paraId="51D911CC" w14:textId="1A7646BB" w:rsidR="008A3DB9" w:rsidRDefault="008A3DB9" w:rsidP="003A4898">
      <w:pPr>
        <w:spacing w:after="0" w:line="240" w:lineRule="auto"/>
        <w:contextualSpacing/>
        <w:mirrorIndents/>
        <w:jc w:val="both"/>
      </w:pPr>
    </w:p>
    <w:p w14:paraId="08B2C668" w14:textId="13489B6E" w:rsidR="004D1E1C" w:rsidRDefault="0095676C" w:rsidP="003A4898">
      <w:pPr>
        <w:spacing w:after="0" w:line="240" w:lineRule="auto"/>
        <w:contextualSpacing/>
        <w:mirrorIndents/>
        <w:jc w:val="both"/>
      </w:pPr>
      <w:commentRangeStart w:id="94"/>
      <w:commentRangeStart w:id="95"/>
      <w:r>
        <w:rPr>
          <w:noProof/>
        </w:rPr>
        <w:lastRenderedPageBreak/>
        <mc:AlternateContent>
          <mc:Choice Requires="wps">
            <w:drawing>
              <wp:anchor distT="45720" distB="45720" distL="114300" distR="114300" simplePos="0" relativeHeight="251659264" behindDoc="0" locked="0" layoutInCell="1" allowOverlap="1" wp14:anchorId="637F8999" wp14:editId="2ECEAD17">
                <wp:simplePos x="0" y="0"/>
                <wp:positionH relativeFrom="margin">
                  <wp:posOffset>0</wp:posOffset>
                </wp:positionH>
                <wp:positionV relativeFrom="paragraph">
                  <wp:posOffset>217170</wp:posOffset>
                </wp:positionV>
                <wp:extent cx="6118860" cy="4967605"/>
                <wp:effectExtent l="0" t="0" r="1524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4967654"/>
                        </a:xfrm>
                        <a:prstGeom prst="rect">
                          <a:avLst/>
                        </a:prstGeom>
                        <a:solidFill>
                          <a:srgbClr val="FFFFFF"/>
                        </a:solidFill>
                        <a:ln w="9525">
                          <a:solidFill>
                            <a:schemeClr val="bg2"/>
                          </a:solidFill>
                          <a:miter lim="800000"/>
                          <a:headEnd/>
                          <a:tailEnd/>
                        </a:ln>
                      </wps:spPr>
                      <wps:txbx>
                        <w:txbxContent>
                          <w:p w14:paraId="09A89971" w14:textId="77777777" w:rsidR="00BF3B5B" w:rsidRDefault="00BF3B5B" w:rsidP="0095676C">
                            <w:pPr>
                              <w:pStyle w:val="Caption"/>
                              <w:keepNext/>
                              <w:jc w:val="both"/>
                            </w:pPr>
                            <w:r>
                              <w:t xml:space="preserve">Table </w:t>
                            </w:r>
                            <w:fldSimple w:instr=" SEQ Table \* ARABIC ">
                              <w:r>
                                <w:rPr>
                                  <w:noProof/>
                                </w:rPr>
                                <w:t>2</w:t>
                              </w:r>
                            </w:fldSimple>
                            <w:r>
                              <w:t>. Percent market share by technology in 2050 (Technology PJ/Total electric sector PJ)</w:t>
                            </w:r>
                          </w:p>
                          <w:p w14:paraId="241335CE" w14:textId="77777777" w:rsidR="00BF3B5B" w:rsidRDefault="00BF3B5B" w:rsidP="0095676C">
                            <w:r>
                              <w:rPr>
                                <w:noProof/>
                              </w:rPr>
                              <w:drawing>
                                <wp:inline distT="0" distB="0" distL="0" distR="0" wp14:anchorId="014F4D64" wp14:editId="5A589492">
                                  <wp:extent cx="5949563" cy="461596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245" cy="464442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F8999" id="_x0000_s1034" type="#_x0000_t202" style="position:absolute;left:0;text-align:left;margin-left:0;margin-top:17.1pt;width:481.8pt;height:391.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" strokecolor="#e7e6e6 [3214]">
                <v:textbox>
                  <w:txbxContent>
                    <w:p w14:paraId="09A89971" w14:textId="77777777" w:rsidR="00BF3B5B" w:rsidRDefault="00BF3B5B" w:rsidP="0095676C">
                      <w:pPr>
                        <w:pStyle w:val="Caption"/>
                        <w:keepNext/>
                        <w:jc w:val="both"/>
                      </w:pPr>
                      <w:r>
                        <w:t xml:space="preserve">Table </w:t>
                      </w:r>
                      <w:fldSimple w:instr=" SEQ Table \* ARABIC ">
                        <w:r>
                          <w:rPr>
                            <w:noProof/>
                          </w:rPr>
                          <w:t>2</w:t>
                        </w:r>
                      </w:fldSimple>
                      <w:r>
                        <w:t>. Percent market share by technology in 2050 (Technology PJ/Total electric sector PJ)</w:t>
                      </w:r>
                    </w:p>
                    <w:p w14:paraId="241335CE" w14:textId="77777777" w:rsidR="00BF3B5B" w:rsidRDefault="00BF3B5B" w:rsidP="0095676C">
                      <w:r>
                        <w:rPr>
                          <w:noProof/>
                        </w:rPr>
                        <w:drawing>
                          <wp:inline distT="0" distB="0" distL="0" distR="0" wp14:anchorId="014F4D64" wp14:editId="5A589492">
                            <wp:extent cx="5949563" cy="461596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245" cy="4644421"/>
                                    </a:xfrm>
                                    <a:prstGeom prst="rect">
                                      <a:avLst/>
                                    </a:prstGeom>
                                    <a:noFill/>
                                    <a:ln>
                                      <a:noFill/>
                                    </a:ln>
                                  </pic:spPr>
                                </pic:pic>
                              </a:graphicData>
                            </a:graphic>
                          </wp:inline>
                        </w:drawing>
                      </w:r>
                    </w:p>
                  </w:txbxContent>
                </v:textbox>
                <w10:wrap type="square" anchorx="margin"/>
              </v:shape>
            </w:pict>
          </mc:Fallback>
        </mc:AlternateContent>
      </w:r>
      <w:commentRangeEnd w:id="94"/>
      <w:r w:rsidR="008014C2">
        <w:rPr>
          <w:rStyle w:val="CommentReference"/>
        </w:rPr>
        <w:commentReference w:id="94"/>
      </w:r>
      <w:commentRangeEnd w:id="95"/>
      <w:r w:rsidR="0082670D">
        <w:rPr>
          <w:rStyle w:val="CommentReference"/>
        </w:rPr>
        <w:commentReference w:id="95"/>
      </w:r>
    </w:p>
    <w:p w14:paraId="44ED2873" w14:textId="7C59D77E" w:rsidR="00776400" w:rsidRPr="009D1A1F" w:rsidRDefault="00776400" w:rsidP="00776400">
      <w:pPr>
        <w:spacing w:after="0" w:line="240" w:lineRule="auto"/>
        <w:contextualSpacing/>
        <w:mirrorIndents/>
        <w:jc w:val="both"/>
      </w:pPr>
      <w:commentRangeStart w:id="96"/>
      <w:commentRangeStart w:id="97"/>
      <w:r>
        <w:t xml:space="preserve">Additionally, as OSW becomes less expensive than solar and terrestrial wind, </w:t>
      </w:r>
      <w:commentRangeEnd w:id="96"/>
      <w:r w:rsidR="001E7BDB">
        <w:rPr>
          <w:rStyle w:val="CommentReference"/>
        </w:rPr>
        <w:commentReference w:id="96"/>
      </w:r>
      <w:commentRangeEnd w:id="97"/>
      <w:r w:rsidR="0082670D">
        <w:rPr>
          <w:rStyle w:val="CommentReference"/>
        </w:rPr>
        <w:commentReference w:id="97"/>
      </w:r>
      <w:r>
        <w:t xml:space="preserve">these renewable technologies retain </w:t>
      </w:r>
      <w:r w:rsidR="002835D9">
        <w:t xml:space="preserve">marginally </w:t>
      </w:r>
      <w:r>
        <w:t>less market share than they would have in the reference case</w:t>
      </w:r>
      <w:r w:rsidR="009D1A1F">
        <w:t xml:space="preserve">. </w:t>
      </w:r>
      <w:r w:rsidR="003C6328">
        <w:t>However, t</w:t>
      </w:r>
      <w:r w:rsidR="009D1A1F">
        <w:t>he total contribution of renewables increases as OSW costs decrease, across all CO</w:t>
      </w:r>
      <w:r w:rsidR="009D1A1F">
        <w:rPr>
          <w:vertAlign w:val="subscript"/>
        </w:rPr>
        <w:t>2</w:t>
      </w:r>
      <w:r w:rsidR="009D1A1F">
        <w:t xml:space="preserve"> cap scenarios</w:t>
      </w:r>
      <w:r w:rsidR="000756C4">
        <w:t xml:space="preserve"> since </w:t>
      </w:r>
      <w:r w:rsidR="00415715">
        <w:t xml:space="preserve">OSW capacity additions equal or </w:t>
      </w:r>
      <w:r w:rsidR="000756C4">
        <w:t xml:space="preserve">surpass those </w:t>
      </w:r>
      <w:r w:rsidR="00415715">
        <w:t>of other renewable sources.</w:t>
      </w:r>
    </w:p>
    <w:p w14:paraId="50C86ECC" w14:textId="0009DC21" w:rsidR="00776400" w:rsidRDefault="00776400" w:rsidP="003A4898">
      <w:pPr>
        <w:spacing w:after="0" w:line="240" w:lineRule="auto"/>
        <w:contextualSpacing/>
        <w:mirrorIndents/>
        <w:jc w:val="both"/>
      </w:pPr>
    </w:p>
    <w:p w14:paraId="652B3069" w14:textId="041FA963" w:rsidR="00776400" w:rsidRDefault="0095676C" w:rsidP="003A4898">
      <w:pPr>
        <w:spacing w:after="0" w:line="240" w:lineRule="auto"/>
        <w:contextualSpacing/>
        <w:mirrorIndents/>
        <w:jc w:val="both"/>
      </w:pPr>
      <w:commentRangeStart w:id="98"/>
      <w:commentRangeStart w:id="99"/>
      <w:r>
        <w:rPr>
          <w:noProof/>
        </w:rPr>
        <mc:AlternateContent>
          <mc:Choice Requires="wps">
            <w:drawing>
              <wp:inline distT="0" distB="0" distL="0" distR="0" wp14:anchorId="4DB2000C" wp14:editId="40B8B855">
                <wp:extent cx="3601941" cy="2488759"/>
                <wp:effectExtent l="0" t="0" r="17780" b="2603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941" cy="2488759"/>
                        </a:xfrm>
                        <a:prstGeom prst="rect">
                          <a:avLst/>
                        </a:prstGeom>
                        <a:solidFill>
                          <a:srgbClr val="FFFFFF"/>
                        </a:solidFill>
                        <a:ln w="9525">
                          <a:solidFill>
                            <a:schemeClr val="bg2"/>
                          </a:solidFill>
                          <a:miter lim="800000"/>
                          <a:headEnd/>
                          <a:tailEnd/>
                        </a:ln>
                      </wps:spPr>
                      <wps:txbx>
                        <w:txbxContent>
                          <w:p w14:paraId="784F91BB" w14:textId="77777777" w:rsidR="00BF3B5B" w:rsidRDefault="00BF3B5B" w:rsidP="0095676C">
                            <w:pPr>
                              <w:keepNext/>
                            </w:pPr>
                            <w:r>
                              <w:rPr>
                                <w:noProof/>
                              </w:rPr>
                              <w:drawing>
                                <wp:inline distT="0" distB="0" distL="0" distR="0" wp14:anchorId="7451F1B3" wp14:editId="06B26029">
                                  <wp:extent cx="3404116" cy="187650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5893" cy="1899537"/>
                                          </a:xfrm>
                                          <a:prstGeom prst="rect">
                                            <a:avLst/>
                                          </a:prstGeom>
                                        </pic:spPr>
                                      </pic:pic>
                                    </a:graphicData>
                                  </a:graphic>
                                </wp:inline>
                              </w:drawing>
                            </w:r>
                          </w:p>
                          <w:p w14:paraId="1F96A547" w14:textId="77777777" w:rsidR="00BF3B5B" w:rsidRDefault="00BF3B5B" w:rsidP="0095676C">
                            <w:pPr>
                              <w:pStyle w:val="Caption"/>
                            </w:pPr>
                            <w:r>
                              <w:t xml:space="preserve">Figure </w:t>
                            </w:r>
                            <w:fldSimple w:instr=" SEQ Figure \* ARABIC ">
                              <w:r>
                                <w:rPr>
                                  <w:noProof/>
                                </w:rPr>
                                <w:t>8</w:t>
                              </w:r>
                            </w:fldSimple>
                            <w:r>
                              <w:t>. Percent of electric sector production from renewable technologies. Renewable technologies include solar, terrestrial wind, and OSW.</w:t>
                            </w:r>
                          </w:p>
                          <w:p w14:paraId="714F4F76" w14:textId="77777777" w:rsidR="00BF3B5B" w:rsidRDefault="00BF3B5B" w:rsidP="0095676C"/>
                        </w:txbxContent>
                      </wps:txbx>
                      <wps:bodyPr rot="0" vert="horz" wrap="square" lIns="91440" tIns="45720" rIns="91440" bIns="45720" anchor="t" anchorCtr="0">
                        <a:noAutofit/>
                      </wps:bodyPr>
                    </wps:wsp>
                  </a:graphicData>
                </a:graphic>
              </wp:inline>
            </w:drawing>
          </mc:Choice>
          <mc:Fallback>
            <w:pict>
              <v:shape w14:anchorId="4DB2000C" id="_x0000_s1035" type="#_x0000_t202" style="width:283.6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" strokecolor="#e7e6e6 [3214]">
                <v:textbox>
                  <w:txbxContent>
                    <w:p w14:paraId="784F91BB" w14:textId="77777777" w:rsidR="00BF3B5B" w:rsidRDefault="00BF3B5B" w:rsidP="0095676C">
                      <w:pPr>
                        <w:keepNext/>
                      </w:pPr>
                      <w:r>
                        <w:rPr>
                          <w:noProof/>
                        </w:rPr>
                        <w:drawing>
                          <wp:inline distT="0" distB="0" distL="0" distR="0" wp14:anchorId="7451F1B3" wp14:editId="06B26029">
                            <wp:extent cx="3404116" cy="187650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5893" cy="1899537"/>
                                    </a:xfrm>
                                    <a:prstGeom prst="rect">
                                      <a:avLst/>
                                    </a:prstGeom>
                                  </pic:spPr>
                                </pic:pic>
                              </a:graphicData>
                            </a:graphic>
                          </wp:inline>
                        </w:drawing>
                      </w:r>
                    </w:p>
                    <w:p w14:paraId="1F96A547" w14:textId="77777777" w:rsidR="00BF3B5B" w:rsidRDefault="00BF3B5B" w:rsidP="0095676C">
                      <w:pPr>
                        <w:pStyle w:val="Caption"/>
                      </w:pPr>
                      <w:r>
                        <w:t xml:space="preserve">Figure </w:t>
                      </w:r>
                      <w:fldSimple w:instr=" SEQ Figure \* ARABIC ">
                        <w:r>
                          <w:rPr>
                            <w:noProof/>
                          </w:rPr>
                          <w:t>8</w:t>
                        </w:r>
                      </w:fldSimple>
                      <w:r>
                        <w:t>. Percent of electric sector production from renewable technologies. Renewable technologies include solar, terrestrial wind, and OSW.</w:t>
                      </w:r>
                    </w:p>
                    <w:p w14:paraId="714F4F76" w14:textId="77777777" w:rsidR="00BF3B5B" w:rsidRDefault="00BF3B5B" w:rsidP="0095676C"/>
                  </w:txbxContent>
                </v:textbox>
                <w10:anchorlock/>
              </v:shape>
            </w:pict>
          </mc:Fallback>
        </mc:AlternateContent>
      </w:r>
      <w:commentRangeEnd w:id="98"/>
      <w:r w:rsidR="003C5EE4">
        <w:rPr>
          <w:rStyle w:val="CommentReference"/>
        </w:rPr>
        <w:commentReference w:id="98"/>
      </w:r>
      <w:commentRangeEnd w:id="99"/>
      <w:r w:rsidR="0082670D">
        <w:rPr>
          <w:rStyle w:val="CommentReference"/>
        </w:rPr>
        <w:commentReference w:id="99"/>
      </w:r>
    </w:p>
    <w:p w14:paraId="1E80DF7B" w14:textId="36A3E041" w:rsidR="00F6073C" w:rsidRPr="00464014" w:rsidRDefault="00E338E3" w:rsidP="003A4898">
      <w:pPr>
        <w:spacing w:after="0" w:line="240" w:lineRule="auto"/>
        <w:contextualSpacing/>
        <w:mirrorIndents/>
        <w:jc w:val="both"/>
      </w:pPr>
      <w:r>
        <w:lastRenderedPageBreak/>
        <w:t>Electric sector CO</w:t>
      </w:r>
      <w:r>
        <w:rPr>
          <w:vertAlign w:val="subscript"/>
        </w:rPr>
        <w:t>2</w:t>
      </w:r>
      <w:r>
        <w:t xml:space="preserve"> emissions constraints </w:t>
      </w:r>
      <w:r w:rsidR="003A376F">
        <w:t>similarly</w:t>
      </w:r>
      <w:r>
        <w:t xml:space="preserve"> constrain the other emissions investigated because they </w:t>
      </w:r>
      <w:r w:rsidR="00C618A6">
        <w:t xml:space="preserve">are cogenerated during </w:t>
      </w:r>
      <w:r>
        <w:t xml:space="preserve">fossil fuel combustion. </w:t>
      </w:r>
      <w:r w:rsidR="00BF03D8">
        <w:t>The addition of OSW to the grid mix and the changes that it elicits vary the degree to which these emissions are reduced</w:t>
      </w:r>
      <w:r w:rsidR="00F076D5">
        <w:t xml:space="preserve">. </w:t>
      </w:r>
      <w:r w:rsidR="003A376F">
        <w:rPr>
          <w:noProof/>
        </w:rPr>
        <w:t xml:space="preserve">As shown in Figure 9,  all pollutants saw a significant reduction in emissions, </w:t>
      </w:r>
      <w:r w:rsidR="007D2B04">
        <w:rPr>
          <w:noProof/>
        </w:rPr>
        <w:t>with</w:t>
      </w:r>
      <w:r w:rsidR="003A376F">
        <w:rPr>
          <w:noProof/>
        </w:rPr>
        <w:t xml:space="preserve"> the </w:t>
      </w:r>
      <w:commentRangeStart w:id="100"/>
      <w:r w:rsidR="007D2B04">
        <w:rPr>
          <w:noProof/>
        </w:rPr>
        <w:t>greatest</w:t>
      </w:r>
      <w:r w:rsidR="003A376F">
        <w:rPr>
          <w:noProof/>
        </w:rPr>
        <w:t xml:space="preserve"> reduction</w:t>
      </w:r>
      <w:r w:rsidR="007D2B04">
        <w:rPr>
          <w:noProof/>
        </w:rPr>
        <w:t xml:space="preserve"> </w:t>
      </w:r>
      <w:commentRangeEnd w:id="100"/>
      <w:r w:rsidR="001E7BDB">
        <w:rPr>
          <w:rStyle w:val="CommentReference"/>
        </w:rPr>
        <w:commentReference w:id="100"/>
      </w:r>
      <w:r w:rsidR="003A376F">
        <w:rPr>
          <w:noProof/>
        </w:rPr>
        <w:t>in SO</w:t>
      </w:r>
      <w:r w:rsidR="003A376F">
        <w:rPr>
          <w:noProof/>
          <w:vertAlign w:val="subscript"/>
        </w:rPr>
        <w:t>2</w:t>
      </w:r>
      <w:r w:rsidR="003A376F">
        <w:rPr>
          <w:noProof/>
        </w:rPr>
        <w:t xml:space="preserve">. The dramatic decrease </w:t>
      </w:r>
      <w:r w:rsidR="009D759E">
        <w:rPr>
          <w:noProof/>
        </w:rPr>
        <w:t>in SO</w:t>
      </w:r>
      <w:r w:rsidR="009D759E">
        <w:rPr>
          <w:noProof/>
          <w:vertAlign w:val="subscript"/>
        </w:rPr>
        <w:t>2</w:t>
      </w:r>
      <w:r w:rsidR="003A376F">
        <w:rPr>
          <w:noProof/>
        </w:rPr>
        <w:t xml:space="preserve"> emissions stems from the model’s representation of existing SO</w:t>
      </w:r>
      <w:r w:rsidR="003A376F">
        <w:rPr>
          <w:noProof/>
          <w:vertAlign w:val="subscript"/>
        </w:rPr>
        <w:t>2</w:t>
      </w:r>
      <w:r w:rsidR="003A376F">
        <w:rPr>
          <w:noProof/>
        </w:rPr>
        <w:t xml:space="preserve"> policies </w:t>
      </w:r>
      <w:r w:rsidR="003F286E">
        <w:rPr>
          <w:noProof/>
        </w:rPr>
        <w:t xml:space="preserve">severly limit electric sector emissions </w:t>
      </w:r>
      <w:r w:rsidR="009D759E">
        <w:rPr>
          <w:noProof/>
        </w:rPr>
        <w:t xml:space="preserve">and </w:t>
      </w:r>
      <w:r w:rsidR="003F286E">
        <w:rPr>
          <w:noProof/>
        </w:rPr>
        <w:t>have realized benefits</w:t>
      </w:r>
      <w:r w:rsidR="009D759E">
        <w:rPr>
          <w:noProof/>
        </w:rPr>
        <w:t xml:space="preserve"> after the </w:t>
      </w:r>
      <w:r w:rsidR="004C0113">
        <w:rPr>
          <w:noProof/>
        </w:rPr>
        <w:t xml:space="preserve">2010 </w:t>
      </w:r>
      <w:r w:rsidR="00EC1321">
        <w:rPr>
          <w:noProof/>
        </w:rPr>
        <w:t xml:space="preserve">reference </w:t>
      </w:r>
      <w:r w:rsidR="009D759E">
        <w:rPr>
          <w:noProof/>
        </w:rPr>
        <w:t>year</w:t>
      </w:r>
      <w:r w:rsidR="004C0113">
        <w:rPr>
          <w:noProof/>
        </w:rPr>
        <w:t>.</w:t>
      </w:r>
      <w:r w:rsidR="00A933FB">
        <w:rPr>
          <w:noProof/>
        </w:rPr>
        <w:t xml:space="preserve"> </w:t>
      </w:r>
      <w:r w:rsidR="00FF3716">
        <w:rPr>
          <w:noProof/>
        </w:rPr>
        <w:t>There is a clear trend showing greater reductions in all emissions as carbon mitigation stringency increases. For CO</w:t>
      </w:r>
      <w:r w:rsidR="00FF3716">
        <w:rPr>
          <w:noProof/>
          <w:vertAlign w:val="subscript"/>
        </w:rPr>
        <w:t>2</w:t>
      </w:r>
      <w:r w:rsidR="00FF3716">
        <w:rPr>
          <w:noProof/>
        </w:rPr>
        <w:t>, SO</w:t>
      </w:r>
      <w:r w:rsidR="00FF3716">
        <w:rPr>
          <w:noProof/>
          <w:vertAlign w:val="subscript"/>
        </w:rPr>
        <w:t>2</w:t>
      </w:r>
      <w:r w:rsidR="00FF3716">
        <w:rPr>
          <w:noProof/>
        </w:rPr>
        <w:t>, NO</w:t>
      </w:r>
      <w:r w:rsidR="00FF3716">
        <w:rPr>
          <w:noProof/>
          <w:vertAlign w:val="subscript"/>
        </w:rPr>
        <w:t>x</w:t>
      </w:r>
      <w:r w:rsidR="00FF3716">
        <w:rPr>
          <w:noProof/>
        </w:rPr>
        <w:t>, and CH</w:t>
      </w:r>
      <w:r w:rsidR="00FF3716">
        <w:rPr>
          <w:noProof/>
          <w:vertAlign w:val="subscript"/>
        </w:rPr>
        <w:t>4</w:t>
      </w:r>
      <w:r w:rsidR="00FF3716">
        <w:rPr>
          <w:noProof/>
        </w:rPr>
        <w:t xml:space="preserve">, tighter carbon constraints lead to emissions reductions surpassing the reference case beginning no later than 2030. </w:t>
      </w:r>
      <w:r w:rsidR="005C68D1">
        <w:rPr>
          <w:noProof/>
        </w:rPr>
        <w:t>This does not</w:t>
      </w:r>
      <w:r w:rsidR="00FF3716">
        <w:rPr>
          <w:noProof/>
        </w:rPr>
        <w:t xml:space="preserve"> hold for PM</w:t>
      </w:r>
      <w:r w:rsidR="00FF3716">
        <w:rPr>
          <w:noProof/>
          <w:vertAlign w:val="subscript"/>
        </w:rPr>
        <w:t>2.5</w:t>
      </w:r>
      <w:r w:rsidR="00FF3716">
        <w:rPr>
          <w:noProof/>
        </w:rPr>
        <w:t>, however, as OSW costs</w:t>
      </w:r>
      <w:r w:rsidR="00464014">
        <w:rPr>
          <w:noProof/>
        </w:rPr>
        <w:t xml:space="preserve"> cause more variation in the pace at which this emission is reduced. Due to the tradeoff between OSW and the slowing of coal retirements, PM</w:t>
      </w:r>
      <w:r w:rsidR="00464014">
        <w:rPr>
          <w:noProof/>
          <w:vertAlign w:val="subscript"/>
        </w:rPr>
        <w:t>2.5</w:t>
      </w:r>
      <w:r w:rsidR="00464014">
        <w:rPr>
          <w:noProof/>
        </w:rPr>
        <w:t xml:space="preserve"> emission reductions do not outpace the reference case when OSW is less expensive and gains larger market shares. </w:t>
      </w:r>
    </w:p>
    <w:p w14:paraId="64A2CBB5" w14:textId="546DCA33" w:rsidR="0004775E" w:rsidRDefault="0004775E" w:rsidP="003A4898">
      <w:pPr>
        <w:spacing w:after="0" w:line="240" w:lineRule="auto"/>
        <w:contextualSpacing/>
        <w:mirrorIndents/>
        <w:jc w:val="both"/>
      </w:pPr>
    </w:p>
    <w:p w14:paraId="0D20C8FE" w14:textId="62EAB036" w:rsidR="00F6073C" w:rsidRDefault="0095676C" w:rsidP="003A4898">
      <w:pPr>
        <w:spacing w:after="0" w:line="240" w:lineRule="auto"/>
        <w:contextualSpacing/>
        <w:mirrorIndents/>
        <w:jc w:val="both"/>
      </w:pPr>
      <w:commentRangeStart w:id="101"/>
      <w:commentRangeStart w:id="102"/>
      <w:r>
        <w:rPr>
          <w:noProof/>
        </w:rPr>
        <mc:AlternateContent>
          <mc:Choice Requires="wps">
            <w:drawing>
              <wp:inline distT="0" distB="0" distL="0" distR="0" wp14:anchorId="46F1A3EB" wp14:editId="3F2A4C7B">
                <wp:extent cx="3959749" cy="2520564"/>
                <wp:effectExtent l="0" t="0" r="22225" b="1333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749" cy="2520564"/>
                        </a:xfrm>
                        <a:prstGeom prst="rect">
                          <a:avLst/>
                        </a:prstGeom>
                        <a:solidFill>
                          <a:srgbClr val="FFFFFF"/>
                        </a:solidFill>
                        <a:ln w="9525">
                          <a:solidFill>
                            <a:schemeClr val="bg2"/>
                          </a:solidFill>
                          <a:miter lim="800000"/>
                          <a:headEnd/>
                          <a:tailEnd/>
                        </a:ln>
                      </wps:spPr>
                      <wps:txbx>
                        <w:txbxContent>
                          <w:p w14:paraId="39C40575" w14:textId="77777777" w:rsidR="00BF3B5B" w:rsidRDefault="00BF3B5B" w:rsidP="0095676C">
                            <w:pPr>
                              <w:keepNext/>
                            </w:pPr>
                            <w:r>
                              <w:rPr>
                                <w:noProof/>
                              </w:rPr>
                              <w:drawing>
                                <wp:inline distT="0" distB="0" distL="0" distR="0" wp14:anchorId="4A9C0589" wp14:editId="5E8D2E1C">
                                  <wp:extent cx="3778148" cy="2154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8663" cy="2166504"/>
                                          </a:xfrm>
                                          <a:prstGeom prst="rect">
                                            <a:avLst/>
                                          </a:prstGeom>
                                          <a:noFill/>
                                          <a:ln>
                                            <a:noFill/>
                                          </a:ln>
                                        </pic:spPr>
                                      </pic:pic>
                                    </a:graphicData>
                                  </a:graphic>
                                </wp:inline>
                              </w:drawing>
                            </w:r>
                          </w:p>
                          <w:p w14:paraId="30122196" w14:textId="77777777" w:rsidR="00BF3B5B" w:rsidRDefault="00BF3B5B" w:rsidP="0095676C">
                            <w:pPr>
                              <w:pStyle w:val="Caption"/>
                            </w:pPr>
                            <w:r>
                              <w:t xml:space="preserve">Figure </w:t>
                            </w:r>
                            <w:fldSimple w:instr=" SEQ Figure \* ARABIC ">
                              <w:r>
                                <w:rPr>
                                  <w:noProof/>
                                </w:rPr>
                                <w:t>9</w:t>
                              </w:r>
                            </w:fldSimple>
                            <w:r>
                              <w:t>. Electric sector emissions reductions</w:t>
                            </w:r>
                          </w:p>
                          <w:p w14:paraId="429F52C1" w14:textId="77777777" w:rsidR="00BF3B5B" w:rsidRDefault="00BF3B5B" w:rsidP="0095676C"/>
                        </w:txbxContent>
                      </wps:txbx>
                      <wps:bodyPr rot="0" vert="horz" wrap="square" lIns="91440" tIns="45720" rIns="91440" bIns="45720" anchor="t" anchorCtr="0">
                        <a:noAutofit/>
                      </wps:bodyPr>
                    </wps:wsp>
                  </a:graphicData>
                </a:graphic>
              </wp:inline>
            </w:drawing>
          </mc:Choice>
          <mc:Fallback>
            <w:pict>
              <v:shape w14:anchorId="46F1A3EB" id="_x0000_s1036" type="#_x0000_t202" style="width:311.8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" strokecolor="#e7e6e6 [3214]">
                <v:textbox>
                  <w:txbxContent>
                    <w:p w14:paraId="39C40575" w14:textId="77777777" w:rsidR="00BF3B5B" w:rsidRDefault="00BF3B5B" w:rsidP="0095676C">
                      <w:pPr>
                        <w:keepNext/>
                      </w:pPr>
                      <w:r>
                        <w:rPr>
                          <w:noProof/>
                        </w:rPr>
                        <w:drawing>
                          <wp:inline distT="0" distB="0" distL="0" distR="0" wp14:anchorId="4A9C0589" wp14:editId="5E8D2E1C">
                            <wp:extent cx="3778148" cy="2154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8663" cy="2166504"/>
                                    </a:xfrm>
                                    <a:prstGeom prst="rect">
                                      <a:avLst/>
                                    </a:prstGeom>
                                    <a:noFill/>
                                    <a:ln>
                                      <a:noFill/>
                                    </a:ln>
                                  </pic:spPr>
                                </pic:pic>
                              </a:graphicData>
                            </a:graphic>
                          </wp:inline>
                        </w:drawing>
                      </w:r>
                    </w:p>
                    <w:p w14:paraId="30122196" w14:textId="77777777" w:rsidR="00BF3B5B" w:rsidRDefault="00BF3B5B" w:rsidP="0095676C">
                      <w:pPr>
                        <w:pStyle w:val="Caption"/>
                      </w:pPr>
                      <w:r>
                        <w:t xml:space="preserve">Figure </w:t>
                      </w:r>
                      <w:fldSimple w:instr=" SEQ Figure \* ARABIC ">
                        <w:r>
                          <w:rPr>
                            <w:noProof/>
                          </w:rPr>
                          <w:t>9</w:t>
                        </w:r>
                      </w:fldSimple>
                      <w:r>
                        <w:t>. Electric sector emissions reductions</w:t>
                      </w:r>
                    </w:p>
                    <w:p w14:paraId="429F52C1" w14:textId="77777777" w:rsidR="00BF3B5B" w:rsidRDefault="00BF3B5B" w:rsidP="0095676C"/>
                  </w:txbxContent>
                </v:textbox>
                <w10:anchorlock/>
              </v:shape>
            </w:pict>
          </mc:Fallback>
        </mc:AlternateContent>
      </w:r>
      <w:commentRangeEnd w:id="101"/>
      <w:r w:rsidR="001E7BDB">
        <w:rPr>
          <w:rStyle w:val="CommentReference"/>
        </w:rPr>
        <w:commentReference w:id="101"/>
      </w:r>
      <w:commentRangeEnd w:id="102"/>
      <w:r w:rsidR="0082670D">
        <w:rPr>
          <w:rStyle w:val="CommentReference"/>
        </w:rPr>
        <w:commentReference w:id="102"/>
      </w:r>
    </w:p>
    <w:p w14:paraId="6076F0D1" w14:textId="77777777" w:rsidR="0095676C" w:rsidRDefault="0095676C" w:rsidP="003A4898">
      <w:pPr>
        <w:spacing w:after="0" w:line="240" w:lineRule="auto"/>
        <w:contextualSpacing/>
        <w:mirrorIndents/>
        <w:jc w:val="both"/>
      </w:pPr>
    </w:p>
    <w:p w14:paraId="47C30759" w14:textId="44814C31" w:rsidR="008C5A3F" w:rsidRDefault="00BB3798" w:rsidP="003A4898">
      <w:pPr>
        <w:spacing w:after="0" w:line="240" w:lineRule="auto"/>
        <w:contextualSpacing/>
        <w:mirrorIndents/>
        <w:jc w:val="both"/>
      </w:pPr>
      <w:commentRangeStart w:id="103"/>
      <w:r>
        <w:t xml:space="preserve">Another less obvious tradeoff occurs in the industrial sector. </w:t>
      </w:r>
      <w:commentRangeEnd w:id="103"/>
      <w:r w:rsidR="00F93CDE">
        <w:rPr>
          <w:rStyle w:val="CommentReference"/>
        </w:rPr>
        <w:commentReference w:id="103"/>
      </w:r>
      <w:r w:rsidR="00525753">
        <w:t>The industrial sector both consumes electricity provided by the grid and produces its own using combined heat and power (CHP). The CO</w:t>
      </w:r>
      <w:r w:rsidR="00525753">
        <w:rPr>
          <w:vertAlign w:val="subscript"/>
        </w:rPr>
        <w:t>2</w:t>
      </w:r>
      <w:r w:rsidR="00525753">
        <w:t xml:space="preserve"> cap scenarios only apply to the electric sector and do not include emissions from industrial CHP. </w:t>
      </w:r>
      <w:r w:rsidR="00CE6C5C">
        <w:t>As the CO</w:t>
      </w:r>
      <w:r w:rsidR="00CE6C5C">
        <w:rPr>
          <w:vertAlign w:val="subscript"/>
        </w:rPr>
        <w:t>2</w:t>
      </w:r>
      <w:r w:rsidR="00CE6C5C">
        <w:t xml:space="preserve"> cap tightens, there is a small </w:t>
      </w:r>
      <w:r w:rsidR="0037310A">
        <w:t>shift from</w:t>
      </w:r>
      <w:r w:rsidR="00CE6C5C">
        <w:t xml:space="preserve"> industrial grid electricity use </w:t>
      </w:r>
      <w:r w:rsidR="003F3EDF">
        <w:t>to</w:t>
      </w:r>
      <w:r w:rsidR="00CE6C5C">
        <w:t xml:space="preserve"> CHP electricity production</w:t>
      </w:r>
      <w:r w:rsidR="00D212C5">
        <w:t xml:space="preserve"> (Figure 10)</w:t>
      </w:r>
      <w:r w:rsidR="00CE6C5C">
        <w:t xml:space="preserve">. While there is an increase in emissions from increased CHP, the increases are minimal in comparison to the much larger reductions seen in the electric </w:t>
      </w:r>
      <w:proofErr w:type="gramStart"/>
      <w:r w:rsidR="00CE6C5C">
        <w:t>sector as a whole</w:t>
      </w:r>
      <w:proofErr w:type="gramEnd"/>
      <w:r w:rsidR="00CE6C5C">
        <w:t>.</w:t>
      </w:r>
    </w:p>
    <w:p w14:paraId="59D295D5" w14:textId="7ECAE65D" w:rsidR="000A6443" w:rsidRDefault="000A6443" w:rsidP="003A4898">
      <w:pPr>
        <w:spacing w:after="0" w:line="240" w:lineRule="auto"/>
        <w:contextualSpacing/>
        <w:mirrorIndents/>
        <w:jc w:val="both"/>
      </w:pPr>
    </w:p>
    <w:p w14:paraId="6316A342" w14:textId="749055A0" w:rsidR="008C5A3F" w:rsidRDefault="0095676C" w:rsidP="003A4898">
      <w:pPr>
        <w:spacing w:after="0" w:line="240" w:lineRule="auto"/>
        <w:contextualSpacing/>
        <w:mirrorIndents/>
        <w:jc w:val="both"/>
      </w:pPr>
      <w:commentRangeStart w:id="104"/>
      <w:commentRangeStart w:id="105"/>
      <w:r>
        <w:rPr>
          <w:noProof/>
        </w:rPr>
        <w:lastRenderedPageBreak/>
        <mc:AlternateContent>
          <mc:Choice Requires="wps">
            <w:drawing>
              <wp:inline distT="0" distB="0" distL="0" distR="0" wp14:anchorId="6031C034" wp14:editId="6FA76613">
                <wp:extent cx="2905125" cy="4333875"/>
                <wp:effectExtent l="0" t="0" r="2857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4333875"/>
                        </a:xfrm>
                        <a:prstGeom prst="rect">
                          <a:avLst/>
                        </a:prstGeom>
                        <a:solidFill>
                          <a:srgbClr val="FFFFFF"/>
                        </a:solidFill>
                        <a:ln w="9525">
                          <a:solidFill>
                            <a:schemeClr val="bg2"/>
                          </a:solidFill>
                          <a:miter lim="800000"/>
                          <a:headEnd/>
                          <a:tailEnd/>
                        </a:ln>
                      </wps:spPr>
                      <wps:txbx>
                        <w:txbxContent>
                          <w:p w14:paraId="490FC992" w14:textId="77777777" w:rsidR="00BF3B5B" w:rsidRDefault="00BF3B5B" w:rsidP="0095676C">
                            <w:pPr>
                              <w:keepNext/>
                            </w:pPr>
                            <w:r>
                              <w:rPr>
                                <w:noProof/>
                              </w:rPr>
                              <w:drawing>
                                <wp:inline distT="0" distB="0" distL="0" distR="0" wp14:anchorId="55EE6C9E" wp14:editId="36C9BE25">
                                  <wp:extent cx="2333625" cy="3906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0476" cy="3918142"/>
                                          </a:xfrm>
                                          <a:prstGeom prst="rect">
                                            <a:avLst/>
                                          </a:prstGeom>
                                        </pic:spPr>
                                      </pic:pic>
                                    </a:graphicData>
                                  </a:graphic>
                                </wp:inline>
                              </w:drawing>
                            </w:r>
                          </w:p>
                          <w:p w14:paraId="7DB4C964" w14:textId="77777777" w:rsidR="00BF3B5B" w:rsidRDefault="00BF3B5B" w:rsidP="0095676C">
                            <w:pPr>
                              <w:pStyle w:val="Caption"/>
                            </w:pPr>
                            <w:r>
                              <w:t xml:space="preserve">Figure </w:t>
                            </w:r>
                            <w:fldSimple w:instr=" SEQ Figure \* ARABIC ">
                              <w:r>
                                <w:rPr>
                                  <w:noProof/>
                                </w:rPr>
                                <w:t>10</w:t>
                              </w:r>
                            </w:fldSimple>
                            <w:r>
                              <w:t>. Industrial sector CHP and Grid electricity use</w:t>
                            </w:r>
                          </w:p>
                          <w:p w14:paraId="1B9EFBFD" w14:textId="77777777" w:rsidR="00BF3B5B" w:rsidRDefault="00BF3B5B" w:rsidP="0095676C"/>
                        </w:txbxContent>
                      </wps:txbx>
                      <wps:bodyPr rot="0" vert="horz" wrap="square" lIns="91440" tIns="45720" rIns="91440" bIns="45720" anchor="t" anchorCtr="0">
                        <a:noAutofit/>
                      </wps:bodyPr>
                    </wps:wsp>
                  </a:graphicData>
                </a:graphic>
              </wp:inline>
            </w:drawing>
          </mc:Choice>
          <mc:Fallback>
            <w:pict>
              <v:shape w14:anchorId="6031C034" id="_x0000_s1037" type="#_x0000_t202" style="width:228.75pt;height:3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" strokecolor="#e7e6e6 [3214]">
                <v:textbox>
                  <w:txbxContent>
                    <w:p w14:paraId="490FC992" w14:textId="77777777" w:rsidR="00BF3B5B" w:rsidRDefault="00BF3B5B" w:rsidP="0095676C">
                      <w:pPr>
                        <w:keepNext/>
                      </w:pPr>
                      <w:r>
                        <w:rPr>
                          <w:noProof/>
                        </w:rPr>
                        <w:drawing>
                          <wp:inline distT="0" distB="0" distL="0" distR="0" wp14:anchorId="55EE6C9E" wp14:editId="36C9BE25">
                            <wp:extent cx="2333625" cy="3906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0476" cy="3918142"/>
                                    </a:xfrm>
                                    <a:prstGeom prst="rect">
                                      <a:avLst/>
                                    </a:prstGeom>
                                  </pic:spPr>
                                </pic:pic>
                              </a:graphicData>
                            </a:graphic>
                          </wp:inline>
                        </w:drawing>
                      </w:r>
                    </w:p>
                    <w:p w14:paraId="7DB4C964" w14:textId="77777777" w:rsidR="00BF3B5B" w:rsidRDefault="00BF3B5B" w:rsidP="0095676C">
                      <w:pPr>
                        <w:pStyle w:val="Caption"/>
                      </w:pPr>
                      <w:r>
                        <w:t xml:space="preserve">Figure </w:t>
                      </w:r>
                      <w:fldSimple w:instr=" SEQ Figure \* ARABIC ">
                        <w:r>
                          <w:rPr>
                            <w:noProof/>
                          </w:rPr>
                          <w:t>10</w:t>
                        </w:r>
                      </w:fldSimple>
                      <w:r>
                        <w:t>. Industrial sector CHP and Grid electricity use</w:t>
                      </w:r>
                    </w:p>
                    <w:p w14:paraId="1B9EFBFD" w14:textId="77777777" w:rsidR="00BF3B5B" w:rsidRDefault="00BF3B5B" w:rsidP="0095676C"/>
                  </w:txbxContent>
                </v:textbox>
                <w10:anchorlock/>
              </v:shape>
            </w:pict>
          </mc:Fallback>
        </mc:AlternateContent>
      </w:r>
      <w:commentRangeEnd w:id="104"/>
      <w:r w:rsidR="008976B8">
        <w:rPr>
          <w:rStyle w:val="CommentReference"/>
        </w:rPr>
        <w:commentReference w:id="104"/>
      </w:r>
      <w:commentRangeEnd w:id="105"/>
      <w:r w:rsidR="00DA4862">
        <w:rPr>
          <w:rStyle w:val="CommentReference"/>
        </w:rPr>
        <w:commentReference w:id="105"/>
      </w:r>
    </w:p>
    <w:p w14:paraId="41A0EAAD" w14:textId="361B6DB9" w:rsidR="00560B1C" w:rsidRDefault="005323A8" w:rsidP="003A4898">
      <w:pPr>
        <w:spacing w:after="0" w:line="240" w:lineRule="auto"/>
        <w:contextualSpacing/>
        <w:mirrorIndents/>
        <w:jc w:val="both"/>
      </w:pPr>
      <w:proofErr w:type="gramStart"/>
      <w:r>
        <w:t>Due to the fact that</w:t>
      </w:r>
      <w:proofErr w:type="gramEnd"/>
      <w:r>
        <w:t xml:space="preserve"> OSW displaces emissions-neutral </w:t>
      </w:r>
      <w:r w:rsidR="0073565B">
        <w:t>and fossil</w:t>
      </w:r>
      <w:r w:rsidR="001E12F0">
        <w:t xml:space="preserve"> </w:t>
      </w:r>
      <w:r w:rsidR="0073565B">
        <w:t xml:space="preserve">fuel </w:t>
      </w:r>
      <w:r>
        <w:t>technologies</w:t>
      </w:r>
      <w:r w:rsidR="004A7E54">
        <w:t xml:space="preserve"> </w:t>
      </w:r>
      <w:r w:rsidR="0073565B">
        <w:t>differently between</w:t>
      </w:r>
      <w:r w:rsidR="004A7E54">
        <w:t xml:space="preserve"> scenarios, it is </w:t>
      </w:r>
      <w:r w:rsidR="00FA0312">
        <w:t>difficult</w:t>
      </w:r>
      <w:r w:rsidR="004A7E54">
        <w:t xml:space="preserve"> to </w:t>
      </w:r>
      <w:r w:rsidR="008735CC">
        <w:t xml:space="preserve">qualitatively </w:t>
      </w:r>
      <w:r w:rsidR="004A7E54">
        <w:t xml:space="preserve">disentangle the </w:t>
      </w:r>
      <w:r w:rsidR="00687F6C">
        <w:t>e</w:t>
      </w:r>
      <w:r w:rsidR="004A7E54">
        <w:t>ffects of OSW costs and carbon mitigation stringency on total emissions</w:t>
      </w:r>
      <w:r w:rsidR="00F64A3C">
        <w:t xml:space="preserve"> reductions</w:t>
      </w:r>
      <w:r w:rsidR="004A7E54">
        <w:t xml:space="preserve">. In order to tease out this complexity, we looked at </w:t>
      </w:r>
      <w:r w:rsidR="00B96172">
        <w:t>the</w:t>
      </w:r>
      <w:r w:rsidR="004A7E54">
        <w:t xml:space="preserve"> confounding factors. Carbon mitigation stringency elicited a higher percentage of renewables independent of OSW cost, though OSW cost did </w:t>
      </w:r>
      <w:r w:rsidR="004E0F19">
        <w:t xml:space="preserve">contribute to higher percentages </w:t>
      </w:r>
      <w:ins w:id="106" w:author="Marcy, Cara" w:date="2020-01-03T11:20:00Z">
        <w:r w:rsidR="008976B8">
          <w:t xml:space="preserve">of renewable generation </w:t>
        </w:r>
      </w:ins>
      <w:r w:rsidR="004E0F19">
        <w:t>in all scenarios</w:t>
      </w:r>
      <w:r w:rsidR="00FC3648">
        <w:t xml:space="preserve"> (Figure </w:t>
      </w:r>
      <w:r w:rsidR="009658BF">
        <w:t>8</w:t>
      </w:r>
      <w:r w:rsidR="00FC3648">
        <w:t>)</w:t>
      </w:r>
      <w:r w:rsidR="004E0F19">
        <w:t>. Additionally, carbon mitigation stringency had a marked impact on total electricity production, reducing overall production in scenarios with high mitigation stringency</w:t>
      </w:r>
      <w:r w:rsidR="00FC3648">
        <w:t xml:space="preserve"> (Figure </w:t>
      </w:r>
      <w:r w:rsidR="00114964">
        <w:t>5</w:t>
      </w:r>
      <w:r w:rsidR="00FC3648">
        <w:t>)</w:t>
      </w:r>
      <w:r w:rsidR="004E0F19">
        <w:t>.</w:t>
      </w:r>
      <w:r w:rsidR="00910281">
        <w:t xml:space="preserve"> </w:t>
      </w:r>
    </w:p>
    <w:p w14:paraId="21F78DEA" w14:textId="77777777" w:rsidR="00560B1C" w:rsidRDefault="00560B1C" w:rsidP="003A4898">
      <w:pPr>
        <w:spacing w:after="0" w:line="240" w:lineRule="auto"/>
        <w:contextualSpacing/>
        <w:mirrorIndents/>
        <w:jc w:val="both"/>
      </w:pPr>
    </w:p>
    <w:p w14:paraId="257A1091" w14:textId="75E94CCB" w:rsidR="00910281" w:rsidRDefault="003723FE" w:rsidP="003A4898">
      <w:pPr>
        <w:spacing w:after="0" w:line="240" w:lineRule="auto"/>
        <w:contextualSpacing/>
        <w:mirrorIndents/>
        <w:jc w:val="both"/>
      </w:pPr>
      <w:commentRangeStart w:id="107"/>
      <w:commentRangeStart w:id="108"/>
      <w:r>
        <w:t>Two sets of r</w:t>
      </w:r>
      <w:r w:rsidR="00F23F24">
        <w:t>egression analyses</w:t>
      </w:r>
      <w:r w:rsidR="00B72257">
        <w:t xml:space="preserve"> w</w:t>
      </w:r>
      <w:r w:rsidR="00F23F24">
        <w:t>ere</w:t>
      </w:r>
      <w:r w:rsidR="00B72257">
        <w:t xml:space="preserve"> used to</w:t>
      </w:r>
      <w:r w:rsidR="002B13CC">
        <w:t xml:space="preserve"> identify the </w:t>
      </w:r>
      <w:r w:rsidR="007D752B">
        <w:t xml:space="preserve">strength of the </w:t>
      </w:r>
      <w:r w:rsidR="005A6214">
        <w:t xml:space="preserve">study </w:t>
      </w:r>
      <w:r w:rsidR="007D752B">
        <w:t>parameters</w:t>
      </w:r>
      <w:r w:rsidR="003751C7">
        <w:t>’ effects</w:t>
      </w:r>
      <w:r w:rsidR="007D752B">
        <w:t xml:space="preserve"> on</w:t>
      </w:r>
      <w:r w:rsidR="00011EE4">
        <w:t xml:space="preserve"> the electric sector and its</w:t>
      </w:r>
      <w:r w:rsidR="007D752B">
        <w:t xml:space="preserve"> emissions. </w:t>
      </w:r>
      <w:r w:rsidR="00660E0B">
        <w:t>All regression analyses use 2050 values for the independent variables and are applied across all model runs that had OSW buildout.</w:t>
      </w:r>
      <w:commentRangeEnd w:id="107"/>
      <w:r w:rsidR="00046178">
        <w:rPr>
          <w:rStyle w:val="CommentReference"/>
        </w:rPr>
        <w:commentReference w:id="107"/>
      </w:r>
      <w:commentRangeEnd w:id="108"/>
      <w:r w:rsidR="00DA4862">
        <w:rPr>
          <w:rStyle w:val="CommentReference"/>
        </w:rPr>
        <w:commentReference w:id="108"/>
      </w:r>
    </w:p>
    <w:p w14:paraId="119161AC" w14:textId="77777777" w:rsidR="00910281" w:rsidRDefault="00910281" w:rsidP="003A4898">
      <w:pPr>
        <w:spacing w:after="0" w:line="240" w:lineRule="auto"/>
        <w:contextualSpacing/>
        <w:mirrorIndents/>
        <w:jc w:val="both"/>
      </w:pPr>
    </w:p>
    <w:p w14:paraId="279261E4" w14:textId="7B4E358D" w:rsidR="00C226E7" w:rsidRDefault="00A63724" w:rsidP="003A4898">
      <w:pPr>
        <w:spacing w:after="0" w:line="240" w:lineRule="auto"/>
        <w:contextualSpacing/>
        <w:mirrorIndents/>
        <w:jc w:val="both"/>
      </w:pPr>
      <w:r>
        <w:t xml:space="preserve">The first set of regressions looks at the impact of the scenario parameters, </w:t>
      </w:r>
      <w:r w:rsidRPr="00A63724">
        <w:t>CO</w:t>
      </w:r>
      <w:r>
        <w:rPr>
          <w:vertAlign w:val="subscript"/>
        </w:rPr>
        <w:t>2</w:t>
      </w:r>
      <w:r>
        <w:t xml:space="preserve"> caps and OSW costs, on total OSW capacity, percentage of renewable generation, and total electricity production. </w:t>
      </w:r>
      <w:r w:rsidR="00910281" w:rsidRPr="00A63724">
        <w:t>Figure</w:t>
      </w:r>
      <w:r w:rsidR="00910281">
        <w:t xml:space="preserve"> 11</w:t>
      </w:r>
      <w:r w:rsidR="007D752B">
        <w:t xml:space="preserve"> shows </w:t>
      </w:r>
      <w:r w:rsidR="00910281">
        <w:t>the parameter</w:t>
      </w:r>
      <w:r w:rsidR="007D752B">
        <w:t xml:space="preserve"> coefficients</w:t>
      </w:r>
      <w:r w:rsidR="00DF0E5F">
        <w:t>, or strength of the parameter effects, for all three independent variables</w:t>
      </w:r>
      <w:r w:rsidR="007D752B">
        <w:t xml:space="preserve">. All coefficients </w:t>
      </w:r>
      <w:r w:rsidR="007C0246">
        <w:t>are</w:t>
      </w:r>
      <w:r w:rsidR="007D752B">
        <w:t xml:space="preserve"> statistically significant</w:t>
      </w:r>
      <w:r w:rsidR="00C24DA6">
        <w:t xml:space="preserve"> for both </w:t>
      </w:r>
      <w:r w:rsidR="006955CB">
        <w:t>CO</w:t>
      </w:r>
      <w:r w:rsidR="006955CB">
        <w:rPr>
          <w:vertAlign w:val="subscript"/>
        </w:rPr>
        <w:t>2</w:t>
      </w:r>
      <w:r w:rsidR="006955CB">
        <w:t xml:space="preserve"> caps</w:t>
      </w:r>
      <w:r w:rsidR="00C24DA6">
        <w:t xml:space="preserve"> and OSW cost reduction. Cost reduction ha</w:t>
      </w:r>
      <w:r w:rsidR="00A611F3">
        <w:t xml:space="preserve">s </w:t>
      </w:r>
      <w:r w:rsidR="00C24DA6">
        <w:t>a substantially greater positive influence on OSW capacity than carbon mitigation stringency, though both contribute to higher OSW capacity</w:t>
      </w:r>
      <w:r w:rsidR="007D752B">
        <w:t xml:space="preserve">. </w:t>
      </w:r>
      <w:r w:rsidR="00C226E7">
        <w:t xml:space="preserve">Both </w:t>
      </w:r>
      <w:r w:rsidR="008C680A">
        <w:t>parameters also ha</w:t>
      </w:r>
      <w:r w:rsidR="00EA451E">
        <w:t>ve</w:t>
      </w:r>
      <w:r w:rsidR="00C226E7">
        <w:t xml:space="preserve"> </w:t>
      </w:r>
      <w:r w:rsidR="008C680A">
        <w:t xml:space="preserve">a </w:t>
      </w:r>
      <w:r w:rsidR="00C226E7">
        <w:t xml:space="preserve">positive </w:t>
      </w:r>
      <w:r w:rsidR="008C680A">
        <w:t>effect on the market share of</w:t>
      </w:r>
      <w:r w:rsidR="00C226E7">
        <w:t xml:space="preserve"> renewabl</w:t>
      </w:r>
      <w:r w:rsidR="008C680A">
        <w:t>es</w:t>
      </w:r>
      <w:r w:rsidR="00C226E7">
        <w:t xml:space="preserve">, </w:t>
      </w:r>
      <w:r w:rsidR="008C680A">
        <w:t>with CO</w:t>
      </w:r>
      <w:r w:rsidR="008C680A">
        <w:rPr>
          <w:vertAlign w:val="subscript"/>
        </w:rPr>
        <w:t>2</w:t>
      </w:r>
      <w:r w:rsidR="008C680A">
        <w:t xml:space="preserve"> caps</w:t>
      </w:r>
      <w:r w:rsidR="00C226E7">
        <w:t xml:space="preserve"> </w:t>
      </w:r>
      <w:r w:rsidR="008C680A">
        <w:t>playing</w:t>
      </w:r>
      <w:r w:rsidR="00C226E7">
        <w:t xml:space="preserve"> a greater role</w:t>
      </w:r>
      <w:r w:rsidR="00D91249">
        <w:t xml:space="preserve"> increasing that share</w:t>
      </w:r>
      <w:r w:rsidR="00C226E7">
        <w:t xml:space="preserve">. </w:t>
      </w:r>
      <w:r w:rsidR="0083527A">
        <w:t>Total electricity production</w:t>
      </w:r>
      <w:r w:rsidR="009C6E39">
        <w:t xml:space="preserve"> </w:t>
      </w:r>
      <w:r w:rsidR="00195D77">
        <w:t>is</w:t>
      </w:r>
      <w:r w:rsidR="009C6E39">
        <w:t xml:space="preserve"> reduced by the CO</w:t>
      </w:r>
      <w:r w:rsidR="009C6E39">
        <w:rPr>
          <w:vertAlign w:val="subscript"/>
        </w:rPr>
        <w:t>2</w:t>
      </w:r>
      <w:r w:rsidR="009C6E39">
        <w:t xml:space="preserve"> caps but increased </w:t>
      </w:r>
      <w:r w:rsidR="00980611">
        <w:t>by</w:t>
      </w:r>
      <w:r w:rsidR="009C6E39">
        <w:t xml:space="preserve"> OSW cost reductions</w:t>
      </w:r>
      <w:r w:rsidR="00C226E7">
        <w:t>.</w:t>
      </w:r>
      <w:r w:rsidR="009C6E39">
        <w:t xml:space="preserve"> The increase achieved by OSW deployment</w:t>
      </w:r>
      <w:r w:rsidR="00B5313C">
        <w:t xml:space="preserve"> outweighs the reductions caused by the caps</w:t>
      </w:r>
      <w:r w:rsidR="00CE3662">
        <w:t xml:space="preserve">, leading to a net increase in production as </w:t>
      </w:r>
      <w:r w:rsidR="00C1222C">
        <w:t xml:space="preserve">OSW </w:t>
      </w:r>
      <w:r w:rsidR="00CE3662">
        <w:t>costs decrease</w:t>
      </w:r>
      <w:r w:rsidR="003A4BF9">
        <w:t>.</w:t>
      </w:r>
    </w:p>
    <w:p w14:paraId="76C0216A" w14:textId="115CCF77" w:rsidR="00C226E7" w:rsidRDefault="00C226E7" w:rsidP="003A4898">
      <w:pPr>
        <w:spacing w:after="0" w:line="240" w:lineRule="auto"/>
        <w:contextualSpacing/>
        <w:mirrorIndents/>
        <w:jc w:val="both"/>
      </w:pPr>
    </w:p>
    <w:p w14:paraId="272970B6" w14:textId="55B3DC2E" w:rsidR="00910281" w:rsidRDefault="0095676C" w:rsidP="003A4898">
      <w:pPr>
        <w:spacing w:after="0" w:line="240" w:lineRule="auto"/>
        <w:contextualSpacing/>
        <w:mirrorIndents/>
        <w:jc w:val="both"/>
      </w:pPr>
      <w:commentRangeStart w:id="109"/>
      <w:commentRangeStart w:id="110"/>
      <w:r>
        <w:rPr>
          <w:noProof/>
        </w:rPr>
        <w:lastRenderedPageBreak/>
        <mc:AlternateContent>
          <mc:Choice Requires="wps">
            <w:drawing>
              <wp:inline distT="0" distB="0" distL="0" distR="0" wp14:anchorId="211AFE63" wp14:editId="239DD98F">
                <wp:extent cx="3838575" cy="4029075"/>
                <wp:effectExtent l="0" t="0" r="28575"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4029075"/>
                        </a:xfrm>
                        <a:prstGeom prst="rect">
                          <a:avLst/>
                        </a:prstGeom>
                        <a:solidFill>
                          <a:srgbClr val="FFFFFF"/>
                        </a:solidFill>
                        <a:ln w="9525">
                          <a:solidFill>
                            <a:schemeClr val="bg2"/>
                          </a:solidFill>
                          <a:miter lim="800000"/>
                          <a:headEnd/>
                          <a:tailEnd/>
                        </a:ln>
                      </wps:spPr>
                      <wps:txbx>
                        <w:txbxContent>
                          <w:p w14:paraId="31308DE0" w14:textId="77777777" w:rsidR="00BF3B5B" w:rsidRDefault="00BF3B5B" w:rsidP="0095676C">
                            <w:r>
                              <w:rPr>
                                <w:noProof/>
                              </w:rPr>
                              <w:drawing>
                                <wp:inline distT="0" distB="0" distL="0" distR="0" wp14:anchorId="39393257" wp14:editId="624D123D">
                                  <wp:extent cx="3559844" cy="21717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8276" cy="2176844"/>
                                          </a:xfrm>
                                          <a:prstGeom prst="rect">
                                            <a:avLst/>
                                          </a:prstGeom>
                                        </pic:spPr>
                                      </pic:pic>
                                    </a:graphicData>
                                  </a:graphic>
                                </wp:inline>
                              </w:drawing>
                            </w:r>
                          </w:p>
                          <w:p w14:paraId="2EBF900F" w14:textId="77777777" w:rsidR="00BF3B5B" w:rsidRDefault="00BF3B5B" w:rsidP="0095676C">
                            <w:pPr>
                              <w:keepNext/>
                            </w:pPr>
                            <w:r>
                              <w:rPr>
                                <w:noProof/>
                              </w:rPr>
                              <w:drawing>
                                <wp:inline distT="0" distB="0" distL="0" distR="0" wp14:anchorId="41C197CF" wp14:editId="3AE9BE62">
                                  <wp:extent cx="3524250" cy="135487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2627" cy="1400388"/>
                                          </a:xfrm>
                                          <a:prstGeom prst="rect">
                                            <a:avLst/>
                                          </a:prstGeom>
                                        </pic:spPr>
                                      </pic:pic>
                                    </a:graphicData>
                                  </a:graphic>
                                </wp:inline>
                              </w:drawing>
                            </w:r>
                          </w:p>
                          <w:p w14:paraId="06066672" w14:textId="77777777" w:rsidR="00BF3B5B" w:rsidRDefault="00BF3B5B" w:rsidP="0095676C">
                            <w:pPr>
                              <w:pStyle w:val="Caption"/>
                            </w:pPr>
                            <w:r>
                              <w:t xml:space="preserve">Figure </w:t>
                            </w:r>
                            <w:fldSimple w:instr=" SEQ Figure \* ARABIC ">
                              <w:r>
                                <w:rPr>
                                  <w:noProof/>
                                </w:rPr>
                                <w:t>11</w:t>
                              </w:r>
                            </w:fldSimple>
                            <w:r>
                              <w:t>. Electric sector regression analyses</w:t>
                            </w:r>
                          </w:p>
                          <w:p w14:paraId="3E94D278" w14:textId="77777777" w:rsidR="00BF3B5B" w:rsidRDefault="00BF3B5B" w:rsidP="0095676C"/>
                        </w:txbxContent>
                      </wps:txbx>
                      <wps:bodyPr rot="0" vert="horz" wrap="square" lIns="91440" tIns="45720" rIns="91440" bIns="45720" anchor="t" anchorCtr="0">
                        <a:noAutofit/>
                      </wps:bodyPr>
                    </wps:wsp>
                  </a:graphicData>
                </a:graphic>
              </wp:inline>
            </w:drawing>
          </mc:Choice>
          <mc:Fallback>
            <w:pict>
              <v:shape w14:anchorId="211AFE63" id="_x0000_s1038" type="#_x0000_t202" style="width:302.25pt;height:3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" strokecolor="#e7e6e6 [3214]">
                <v:textbox>
                  <w:txbxContent>
                    <w:p w14:paraId="31308DE0" w14:textId="77777777" w:rsidR="00BF3B5B" w:rsidRDefault="00BF3B5B" w:rsidP="0095676C">
                      <w:r>
                        <w:rPr>
                          <w:noProof/>
                        </w:rPr>
                        <w:drawing>
                          <wp:inline distT="0" distB="0" distL="0" distR="0" wp14:anchorId="39393257" wp14:editId="624D123D">
                            <wp:extent cx="3559844" cy="21717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8276" cy="2176844"/>
                                    </a:xfrm>
                                    <a:prstGeom prst="rect">
                                      <a:avLst/>
                                    </a:prstGeom>
                                  </pic:spPr>
                                </pic:pic>
                              </a:graphicData>
                            </a:graphic>
                          </wp:inline>
                        </w:drawing>
                      </w:r>
                    </w:p>
                    <w:p w14:paraId="2EBF900F" w14:textId="77777777" w:rsidR="00BF3B5B" w:rsidRDefault="00BF3B5B" w:rsidP="0095676C">
                      <w:pPr>
                        <w:keepNext/>
                      </w:pPr>
                      <w:r>
                        <w:rPr>
                          <w:noProof/>
                        </w:rPr>
                        <w:drawing>
                          <wp:inline distT="0" distB="0" distL="0" distR="0" wp14:anchorId="41C197CF" wp14:editId="3AE9BE62">
                            <wp:extent cx="3524250" cy="135487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2627" cy="1400388"/>
                                    </a:xfrm>
                                    <a:prstGeom prst="rect">
                                      <a:avLst/>
                                    </a:prstGeom>
                                  </pic:spPr>
                                </pic:pic>
                              </a:graphicData>
                            </a:graphic>
                          </wp:inline>
                        </w:drawing>
                      </w:r>
                    </w:p>
                    <w:p w14:paraId="06066672" w14:textId="77777777" w:rsidR="00BF3B5B" w:rsidRDefault="00BF3B5B" w:rsidP="0095676C">
                      <w:pPr>
                        <w:pStyle w:val="Caption"/>
                      </w:pPr>
                      <w:r>
                        <w:t xml:space="preserve">Figure </w:t>
                      </w:r>
                      <w:fldSimple w:instr=" SEQ Figure \* ARABIC ">
                        <w:r>
                          <w:rPr>
                            <w:noProof/>
                          </w:rPr>
                          <w:t>11</w:t>
                        </w:r>
                      </w:fldSimple>
                      <w:r>
                        <w:t>. Electric sector regression analyses</w:t>
                      </w:r>
                    </w:p>
                    <w:p w14:paraId="3E94D278" w14:textId="77777777" w:rsidR="00BF3B5B" w:rsidRDefault="00BF3B5B" w:rsidP="0095676C"/>
                  </w:txbxContent>
                </v:textbox>
                <w10:anchorlock/>
              </v:shape>
            </w:pict>
          </mc:Fallback>
        </mc:AlternateContent>
      </w:r>
      <w:commentRangeEnd w:id="109"/>
      <w:r w:rsidR="002831DF">
        <w:rPr>
          <w:rStyle w:val="CommentReference"/>
        </w:rPr>
        <w:commentReference w:id="109"/>
      </w:r>
      <w:commentRangeEnd w:id="110"/>
      <w:r w:rsidR="00DA4862">
        <w:rPr>
          <w:rStyle w:val="CommentReference"/>
        </w:rPr>
        <w:commentReference w:id="110"/>
      </w:r>
    </w:p>
    <w:p w14:paraId="7012B3D7" w14:textId="77777777" w:rsidR="0095676C" w:rsidRDefault="0095676C" w:rsidP="003A4898">
      <w:pPr>
        <w:spacing w:after="0" w:line="240" w:lineRule="auto"/>
        <w:contextualSpacing/>
        <w:mirrorIndents/>
        <w:jc w:val="both"/>
      </w:pPr>
    </w:p>
    <w:p w14:paraId="28B412E7" w14:textId="49196074" w:rsidR="002006A3" w:rsidRDefault="00545461" w:rsidP="00724315">
      <w:pPr>
        <w:spacing w:after="0" w:line="240" w:lineRule="auto"/>
        <w:contextualSpacing/>
        <w:mirrorIndents/>
        <w:jc w:val="both"/>
      </w:pPr>
      <w:r>
        <w:t xml:space="preserve">The second set of regressions looks at the impact of </w:t>
      </w:r>
      <w:r w:rsidR="00913321">
        <w:t xml:space="preserve">two parameters, </w:t>
      </w:r>
      <w:r w:rsidR="00E32B2D">
        <w:t>CO</w:t>
      </w:r>
      <w:r w:rsidR="00E32B2D">
        <w:rPr>
          <w:vertAlign w:val="subscript"/>
        </w:rPr>
        <w:t>2</w:t>
      </w:r>
      <w:r w:rsidR="00E32B2D">
        <w:t xml:space="preserve"> caps and OSW capacity</w:t>
      </w:r>
      <w:r w:rsidR="00913321">
        <w:t>,</w:t>
      </w:r>
      <w:r>
        <w:t xml:space="preserve"> on</w:t>
      </w:r>
      <w:r w:rsidR="006436F0">
        <w:t xml:space="preserve"> </w:t>
      </w:r>
      <w:commentRangeStart w:id="111"/>
      <w:commentRangeStart w:id="112"/>
      <w:r w:rsidR="006436F0">
        <w:t>electric sector</w:t>
      </w:r>
      <w:r>
        <w:t xml:space="preserve">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EF1EA2">
        <w:rPr>
          <w:noProof/>
        </w:rPr>
        <w:t xml:space="preserve"> (Figure 12)</w:t>
      </w:r>
      <w:r>
        <w:rPr>
          <w:noProof/>
        </w:rPr>
        <w:t>.</w:t>
      </w:r>
      <w:r w:rsidR="00C35114">
        <w:rPr>
          <w:noProof/>
        </w:rPr>
        <w:t xml:space="preserve"> </w:t>
      </w:r>
      <w:commentRangeEnd w:id="111"/>
      <w:r w:rsidR="00FF5780">
        <w:rPr>
          <w:rStyle w:val="CommentReference"/>
        </w:rPr>
        <w:commentReference w:id="111"/>
      </w:r>
      <w:commentRangeEnd w:id="112"/>
      <w:r w:rsidR="00EF14A8">
        <w:rPr>
          <w:rStyle w:val="CommentReference"/>
        </w:rPr>
        <w:commentReference w:id="112"/>
      </w:r>
      <w:r w:rsidR="000725F2">
        <w:rPr>
          <w:noProof/>
        </w:rPr>
        <w:t xml:space="preserve">OSW capacity is used instead of OSW cost reductions in order to more closely align the direct effect of OSW on electric sector emissions. </w:t>
      </w:r>
      <w:r w:rsidR="00EF1EA2">
        <w:rPr>
          <w:noProof/>
        </w:rPr>
        <w:t>CO</w:t>
      </w:r>
      <w:r w:rsidR="00EF1EA2">
        <w:rPr>
          <w:noProof/>
          <w:vertAlign w:val="subscript"/>
        </w:rPr>
        <w:t>2</w:t>
      </w:r>
      <w:r w:rsidR="00EF1EA2">
        <w:rPr>
          <w:noProof/>
        </w:rPr>
        <w:t xml:space="preserve"> caps show statistically significant reduction effects on all five emissions. OSW capacity effects were only statistically significant for CO</w:t>
      </w:r>
      <w:r w:rsidR="00EF1EA2">
        <w:rPr>
          <w:noProof/>
          <w:vertAlign w:val="subscript"/>
        </w:rPr>
        <w:t>2</w:t>
      </w:r>
      <w:r w:rsidR="00EF1EA2">
        <w:rPr>
          <w:noProof/>
        </w:rPr>
        <w:t>, SO</w:t>
      </w:r>
      <w:r w:rsidR="00EF1EA2">
        <w:rPr>
          <w:noProof/>
          <w:vertAlign w:val="subscript"/>
        </w:rPr>
        <w:t>2</w:t>
      </w:r>
      <w:r w:rsidR="00EF1EA2">
        <w:rPr>
          <w:noProof/>
        </w:rPr>
        <w:t>, and PM</w:t>
      </w:r>
      <w:r w:rsidR="00EF1EA2">
        <w:rPr>
          <w:noProof/>
          <w:vertAlign w:val="subscript"/>
        </w:rPr>
        <w:t>2.5</w:t>
      </w:r>
      <w:r w:rsidR="00EF1EA2">
        <w:rPr>
          <w:noProof/>
        </w:rPr>
        <w:t>. OSW contributes to CO</w:t>
      </w:r>
      <w:r w:rsidR="00EF1EA2">
        <w:rPr>
          <w:noProof/>
          <w:vertAlign w:val="subscript"/>
        </w:rPr>
        <w:t>2</w:t>
      </w:r>
      <w:r w:rsidR="00EF1EA2">
        <w:rPr>
          <w:noProof/>
        </w:rPr>
        <w:t xml:space="preserve"> reductions, though to a much smaller degree </w:t>
      </w:r>
      <w:r w:rsidR="004C6672">
        <w:rPr>
          <w:noProof/>
        </w:rPr>
        <w:t>than</w:t>
      </w:r>
      <w:r w:rsidR="00EF1EA2">
        <w:rPr>
          <w:noProof/>
        </w:rPr>
        <w:t xml:space="preserve"> the CO</w:t>
      </w:r>
      <w:r w:rsidR="00EF1EA2">
        <w:rPr>
          <w:noProof/>
          <w:vertAlign w:val="subscript"/>
        </w:rPr>
        <w:t>2</w:t>
      </w:r>
      <w:r w:rsidR="00EF1EA2">
        <w:rPr>
          <w:noProof/>
        </w:rPr>
        <w:t xml:space="preserve"> caps, which is to be expected. </w:t>
      </w:r>
      <w:r w:rsidR="0099798B">
        <w:rPr>
          <w:noProof/>
        </w:rPr>
        <w:t>SO</w:t>
      </w:r>
      <w:r w:rsidR="0099798B">
        <w:rPr>
          <w:noProof/>
          <w:vertAlign w:val="subscript"/>
        </w:rPr>
        <w:t>2</w:t>
      </w:r>
      <w:r w:rsidR="0099798B">
        <w:rPr>
          <w:noProof/>
        </w:rPr>
        <w:t xml:space="preserve"> increases as OSW capacity increases, though again, to a much smaller degree than the CO</w:t>
      </w:r>
      <w:r w:rsidR="0099798B">
        <w:rPr>
          <w:noProof/>
          <w:vertAlign w:val="subscript"/>
        </w:rPr>
        <w:t>2</w:t>
      </w:r>
      <w:r w:rsidR="0099798B">
        <w:rPr>
          <w:noProof/>
        </w:rPr>
        <w:t xml:space="preserve"> caps reduce SO</w:t>
      </w:r>
      <w:r w:rsidR="0099798B">
        <w:rPr>
          <w:noProof/>
          <w:vertAlign w:val="subscript"/>
        </w:rPr>
        <w:t>2</w:t>
      </w:r>
      <w:r w:rsidR="0099798B">
        <w:rPr>
          <w:noProof/>
        </w:rPr>
        <w:t>, leading to a net decrease in SO</w:t>
      </w:r>
      <w:r w:rsidR="0099798B">
        <w:rPr>
          <w:noProof/>
          <w:vertAlign w:val="subscript"/>
        </w:rPr>
        <w:t>2</w:t>
      </w:r>
      <w:r w:rsidR="0099798B">
        <w:rPr>
          <w:noProof/>
        </w:rPr>
        <w:t xml:space="preserve"> emissions for all OSW cost scenarios.</w:t>
      </w:r>
      <w:r w:rsidR="003F7E48">
        <w:rPr>
          <w:noProof/>
        </w:rPr>
        <w:t xml:space="preserve"> </w:t>
      </w:r>
      <w:r w:rsidR="00BC543A">
        <w:rPr>
          <w:noProof/>
        </w:rPr>
        <w:t>PM</w:t>
      </w:r>
      <w:r w:rsidR="00BC543A">
        <w:rPr>
          <w:noProof/>
          <w:vertAlign w:val="subscript"/>
        </w:rPr>
        <w:t>2.5</w:t>
      </w:r>
      <w:r w:rsidR="00BC543A">
        <w:rPr>
          <w:noProof/>
        </w:rPr>
        <w:t xml:space="preserve"> is reduced as OSW capacity increases, though the reduction effect of the CO</w:t>
      </w:r>
      <w:r w:rsidR="00BC543A">
        <w:rPr>
          <w:noProof/>
          <w:vertAlign w:val="subscript"/>
        </w:rPr>
        <w:t>2</w:t>
      </w:r>
      <w:r w:rsidR="00BC543A">
        <w:rPr>
          <w:noProof/>
        </w:rPr>
        <w:t xml:space="preserve"> caps outweighs the effect of OSW capacity.</w:t>
      </w:r>
      <w:r w:rsidR="00C475A3">
        <w:t xml:space="preserve"> </w:t>
      </w:r>
    </w:p>
    <w:p w14:paraId="02646DB1" w14:textId="61D0E0A3" w:rsidR="003A4BF9" w:rsidRDefault="003A4BF9" w:rsidP="003A4898">
      <w:pPr>
        <w:spacing w:after="0" w:line="240" w:lineRule="auto"/>
        <w:contextualSpacing/>
        <w:mirrorIndents/>
        <w:jc w:val="both"/>
      </w:pPr>
    </w:p>
    <w:p w14:paraId="0D4F5D30" w14:textId="58282ED6" w:rsidR="0030097E" w:rsidRDefault="0095676C" w:rsidP="003A4898">
      <w:pPr>
        <w:spacing w:after="0" w:line="240" w:lineRule="auto"/>
        <w:contextualSpacing/>
        <w:mirrorIndents/>
        <w:jc w:val="both"/>
        <w:rPr>
          <w:b/>
        </w:rPr>
      </w:pPr>
      <w:r>
        <w:rPr>
          <w:noProof/>
        </w:rPr>
        <w:lastRenderedPageBreak/>
        <mc:AlternateContent>
          <mc:Choice Requires="wps">
            <w:drawing>
              <wp:inline distT="0" distB="0" distL="0" distR="0" wp14:anchorId="2EB07AC7" wp14:editId="436302C7">
                <wp:extent cx="3867150" cy="3810000"/>
                <wp:effectExtent l="0" t="0" r="19050"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810000"/>
                        </a:xfrm>
                        <a:prstGeom prst="rect">
                          <a:avLst/>
                        </a:prstGeom>
                        <a:solidFill>
                          <a:srgbClr val="FFFFFF"/>
                        </a:solidFill>
                        <a:ln w="9525">
                          <a:solidFill>
                            <a:schemeClr val="bg2"/>
                          </a:solidFill>
                          <a:miter lim="800000"/>
                          <a:headEnd/>
                          <a:tailEnd/>
                        </a:ln>
                      </wps:spPr>
                      <wps:txbx>
                        <w:txbxContent>
                          <w:p w14:paraId="18369E7E" w14:textId="77777777" w:rsidR="00BF3B5B" w:rsidRDefault="00BF3B5B" w:rsidP="0095676C">
                            <w:r>
                              <w:rPr>
                                <w:noProof/>
                              </w:rPr>
                              <w:drawing>
                                <wp:inline distT="0" distB="0" distL="0" distR="0" wp14:anchorId="7BC2ABB6" wp14:editId="76425F19">
                                  <wp:extent cx="3559810" cy="215774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4848" cy="2166859"/>
                                          </a:xfrm>
                                          <a:prstGeom prst="rect">
                                            <a:avLst/>
                                          </a:prstGeom>
                                        </pic:spPr>
                                      </pic:pic>
                                    </a:graphicData>
                                  </a:graphic>
                                </wp:inline>
                              </w:drawing>
                            </w:r>
                          </w:p>
                          <w:p w14:paraId="026B1627" w14:textId="77777777" w:rsidR="00BF3B5B" w:rsidRDefault="00BF3B5B" w:rsidP="0095676C">
                            <w:pPr>
                              <w:keepNext/>
                            </w:pPr>
                            <w:r>
                              <w:rPr>
                                <w:noProof/>
                              </w:rPr>
                              <w:drawing>
                                <wp:inline distT="0" distB="0" distL="0" distR="0" wp14:anchorId="6B473731" wp14:editId="261D4F69">
                                  <wp:extent cx="3629593" cy="1162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0222" cy="1165453"/>
                                          </a:xfrm>
                                          <a:prstGeom prst="rect">
                                            <a:avLst/>
                                          </a:prstGeom>
                                        </pic:spPr>
                                      </pic:pic>
                                    </a:graphicData>
                                  </a:graphic>
                                </wp:inline>
                              </w:drawing>
                            </w:r>
                          </w:p>
                          <w:p w14:paraId="613D897E" w14:textId="77777777" w:rsidR="00BF3B5B" w:rsidRDefault="00BF3B5B" w:rsidP="0095676C">
                            <w:pPr>
                              <w:pStyle w:val="Caption"/>
                            </w:pPr>
                            <w:r>
                              <w:t xml:space="preserve">Figure </w:t>
                            </w:r>
                            <w:fldSimple w:instr=" SEQ Figure \* ARABIC ">
                              <w:r>
                                <w:rPr>
                                  <w:noProof/>
                                </w:rPr>
                                <w:t>12</w:t>
                              </w:r>
                            </w:fldSimple>
                            <w:r>
                              <w:t>. Emissions regression analyses</w:t>
                            </w:r>
                          </w:p>
                          <w:p w14:paraId="10D090E1" w14:textId="77777777" w:rsidR="00BF3B5B" w:rsidRDefault="00BF3B5B" w:rsidP="0095676C"/>
                        </w:txbxContent>
                      </wps:txbx>
                      <wps:bodyPr rot="0" vert="horz" wrap="square" lIns="91440" tIns="45720" rIns="91440" bIns="45720" anchor="t" anchorCtr="0">
                        <a:noAutofit/>
                      </wps:bodyPr>
                    </wps:wsp>
                  </a:graphicData>
                </a:graphic>
              </wp:inline>
            </w:drawing>
          </mc:Choice>
          <mc:Fallback>
            <w:pict>
              <v:shape w14:anchorId="2EB07AC7" id="_x0000_s1039" type="#_x0000_t202" style="width:304.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" strokecolor="#e7e6e6 [3214]">
                <v:textbox>
                  <w:txbxContent>
                    <w:p w14:paraId="18369E7E" w14:textId="77777777" w:rsidR="00BF3B5B" w:rsidRDefault="00BF3B5B" w:rsidP="0095676C">
                      <w:r>
                        <w:rPr>
                          <w:noProof/>
                        </w:rPr>
                        <w:drawing>
                          <wp:inline distT="0" distB="0" distL="0" distR="0" wp14:anchorId="7BC2ABB6" wp14:editId="76425F19">
                            <wp:extent cx="3559810" cy="215774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4848" cy="2166859"/>
                                    </a:xfrm>
                                    <a:prstGeom prst="rect">
                                      <a:avLst/>
                                    </a:prstGeom>
                                  </pic:spPr>
                                </pic:pic>
                              </a:graphicData>
                            </a:graphic>
                          </wp:inline>
                        </w:drawing>
                      </w:r>
                    </w:p>
                    <w:p w14:paraId="026B1627" w14:textId="77777777" w:rsidR="00BF3B5B" w:rsidRDefault="00BF3B5B" w:rsidP="0095676C">
                      <w:pPr>
                        <w:keepNext/>
                      </w:pPr>
                      <w:r>
                        <w:rPr>
                          <w:noProof/>
                        </w:rPr>
                        <w:drawing>
                          <wp:inline distT="0" distB="0" distL="0" distR="0" wp14:anchorId="6B473731" wp14:editId="261D4F69">
                            <wp:extent cx="3629593" cy="1162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0222" cy="1165453"/>
                                    </a:xfrm>
                                    <a:prstGeom prst="rect">
                                      <a:avLst/>
                                    </a:prstGeom>
                                  </pic:spPr>
                                </pic:pic>
                              </a:graphicData>
                            </a:graphic>
                          </wp:inline>
                        </w:drawing>
                      </w:r>
                    </w:p>
                    <w:p w14:paraId="613D897E" w14:textId="77777777" w:rsidR="00BF3B5B" w:rsidRDefault="00BF3B5B" w:rsidP="0095676C">
                      <w:pPr>
                        <w:pStyle w:val="Caption"/>
                      </w:pPr>
                      <w:r>
                        <w:t xml:space="preserve">Figure </w:t>
                      </w:r>
                      <w:fldSimple w:instr=" SEQ Figure \* ARABIC ">
                        <w:r>
                          <w:rPr>
                            <w:noProof/>
                          </w:rPr>
                          <w:t>12</w:t>
                        </w:r>
                      </w:fldSimple>
                      <w:r>
                        <w:t>. Emissions regression analyses</w:t>
                      </w:r>
                    </w:p>
                    <w:p w14:paraId="10D090E1" w14:textId="77777777" w:rsidR="00BF3B5B" w:rsidRDefault="00BF3B5B" w:rsidP="0095676C"/>
                  </w:txbxContent>
                </v:textbox>
                <w10:anchorlock/>
              </v:shape>
            </w:pict>
          </mc:Fallback>
        </mc:AlternateContent>
      </w:r>
    </w:p>
    <w:p w14:paraId="18999F56" w14:textId="77777777" w:rsidR="0095676C" w:rsidRDefault="0095676C" w:rsidP="003A4898">
      <w:pPr>
        <w:spacing w:after="0" w:line="240" w:lineRule="auto"/>
        <w:contextualSpacing/>
        <w:mirrorIndents/>
        <w:jc w:val="both"/>
        <w:rPr>
          <w:b/>
        </w:rPr>
      </w:pPr>
    </w:p>
    <w:p w14:paraId="5351BAA5" w14:textId="1D9EB53F" w:rsidR="0030097E" w:rsidRDefault="00934663" w:rsidP="003A4898">
      <w:pPr>
        <w:spacing w:after="0" w:line="240" w:lineRule="auto"/>
        <w:contextualSpacing/>
        <w:mirrorIndents/>
        <w:jc w:val="both"/>
      </w:pPr>
      <w:r>
        <w:t xml:space="preserve">These regression results include all model runs that </w:t>
      </w:r>
      <w:r w:rsidR="00EE0404">
        <w:t>had OSW bui</w:t>
      </w:r>
      <w:r w:rsidR="004543A3">
        <w:t>l</w:t>
      </w:r>
      <w:r w:rsidR="00EE0404">
        <w:t>dout</w:t>
      </w:r>
      <w:r>
        <w:t xml:space="preserve">, providing meaningful </w:t>
      </w:r>
      <w:r w:rsidR="000F49EE">
        <w:t xml:space="preserve">but </w:t>
      </w:r>
      <w:r>
        <w:t>broad insight into the emissions reduction potential of the two study parameters.</w:t>
      </w:r>
      <w:r w:rsidR="004C15BB">
        <w:t xml:space="preserve"> In order to more acutely assess the potential for OSW to reduce emissions, we</w:t>
      </w:r>
      <w:r w:rsidR="007B54E2">
        <w:t xml:space="preserve"> conducted a third set of regressions, one for each set of runs at a given CO</w:t>
      </w:r>
      <w:r w:rsidR="007B54E2">
        <w:rPr>
          <w:vertAlign w:val="subscript"/>
        </w:rPr>
        <w:t>2</w:t>
      </w:r>
      <w:r w:rsidR="007B54E2">
        <w:t xml:space="preserve"> cap. These regressions showed a much stronger potential for OSW to contribute to emissions reductions, with negative and statistically significant coefficients for OSW capacity for all five emissions</w:t>
      </w:r>
      <w:r w:rsidR="00117946">
        <w:t xml:space="preserve"> in the BAU cases.</w:t>
      </w:r>
      <w:r w:rsidR="00583AAA">
        <w:t xml:space="preserve"> All coefficients were negative, but not all were statistically significant with 30% CO</w:t>
      </w:r>
      <w:r w:rsidR="00583AAA">
        <w:rPr>
          <w:vertAlign w:val="subscript"/>
        </w:rPr>
        <w:t>2</w:t>
      </w:r>
      <w:r w:rsidR="00583AAA">
        <w:t xml:space="preserve"> cap.</w:t>
      </w:r>
      <w:r w:rsidR="00A45C74">
        <w:t xml:space="preserve"> For all other carbon mitigation scenarios, OSW affected emissions more consistent with the regressions shown in Figure 12.</w:t>
      </w:r>
    </w:p>
    <w:p w14:paraId="0E45D4A5" w14:textId="27FB74DE" w:rsidR="000B2C52" w:rsidRDefault="000B2C52" w:rsidP="003A4898">
      <w:pPr>
        <w:spacing w:after="0" w:line="240" w:lineRule="auto"/>
        <w:contextualSpacing/>
        <w:mirrorIndents/>
        <w:jc w:val="both"/>
      </w:pPr>
    </w:p>
    <w:p w14:paraId="38E4CFED" w14:textId="06F69D9A" w:rsidR="003D79B6" w:rsidRPr="003D79B6" w:rsidRDefault="00B9202D" w:rsidP="000926C8">
      <w:pPr>
        <w:pStyle w:val="Heading2"/>
        <w:spacing w:before="0" w:line="240" w:lineRule="auto"/>
        <w:contextualSpacing/>
        <w:mirrorIndents/>
        <w:jc w:val="both"/>
      </w:pPr>
      <w:r>
        <w:t>Conclusions</w:t>
      </w:r>
    </w:p>
    <w:p w14:paraId="728138CB" w14:textId="77777777" w:rsidR="000926C8" w:rsidRDefault="000926C8" w:rsidP="003A4898">
      <w:pPr>
        <w:spacing w:line="240" w:lineRule="auto"/>
        <w:contextualSpacing/>
        <w:mirrorIndents/>
        <w:jc w:val="both"/>
      </w:pPr>
    </w:p>
    <w:p w14:paraId="6AF1CE1D" w14:textId="1C3197B6" w:rsidR="00647DF6" w:rsidRDefault="0049664A" w:rsidP="003A4898">
      <w:pPr>
        <w:spacing w:line="240" w:lineRule="auto"/>
        <w:contextualSpacing/>
        <w:mirrorIndents/>
        <w:jc w:val="both"/>
      </w:pPr>
      <w:r>
        <w:t xml:space="preserve">In this research, </w:t>
      </w:r>
      <w:r w:rsidR="00DB79F7">
        <w:t>we used a</w:t>
      </w:r>
      <w:r>
        <w:t xml:space="preserve"> TIMES modeling framework to assess the potential for OSW capacity expansion and its sensitivity to CO</w:t>
      </w:r>
      <w:r>
        <w:rPr>
          <w:vertAlign w:val="subscript"/>
        </w:rPr>
        <w:t>2</w:t>
      </w:r>
      <w:r>
        <w:t xml:space="preserve"> mitigation stringency and OSW cost reductions. We also measured the impact that OSW capacity would have on the generation resource makeup of the grid and the resulting emissions implications. </w:t>
      </w:r>
    </w:p>
    <w:p w14:paraId="3595E5AD" w14:textId="5298FF67" w:rsidR="00420968" w:rsidRDefault="00420968" w:rsidP="003A4898">
      <w:pPr>
        <w:spacing w:line="240" w:lineRule="auto"/>
        <w:contextualSpacing/>
        <w:mirrorIndents/>
        <w:jc w:val="both"/>
      </w:pPr>
    </w:p>
    <w:p w14:paraId="528AFF4A" w14:textId="2EBFCF4F" w:rsidR="00420968" w:rsidRPr="00AC3814" w:rsidRDefault="00420968" w:rsidP="003A4898">
      <w:pPr>
        <w:spacing w:line="240" w:lineRule="auto"/>
        <w:contextualSpacing/>
        <w:mirrorIndents/>
        <w:jc w:val="both"/>
      </w:pPr>
      <w:r>
        <w:t xml:space="preserve">This paper found that costs for OSW will need to decrease by at least </w:t>
      </w:r>
      <w:r w:rsidR="00AC3814">
        <w:t>40%</w:t>
      </w:r>
      <w:r>
        <w:t xml:space="preserve"> to compete on the market with other technologies, both renewable and fossil</w:t>
      </w:r>
      <w:r w:rsidR="008937CF">
        <w:t xml:space="preserve"> fuel</w:t>
      </w:r>
      <w:r>
        <w:t xml:space="preserve">. When costs are reduced by </w:t>
      </w:r>
      <w:r w:rsidR="005148D3">
        <w:t>50</w:t>
      </w:r>
      <w:r>
        <w:t xml:space="preserve">%, substantially more OSW is built, as with </w:t>
      </w:r>
      <w:r w:rsidR="005148D3">
        <w:t xml:space="preserve">60%, </w:t>
      </w:r>
      <w:r>
        <w:t>70% and 80%. OSW reaches its highest modeled market share at 38% with cost reductions and CO</w:t>
      </w:r>
      <w:r>
        <w:rPr>
          <w:vertAlign w:val="subscript"/>
        </w:rPr>
        <w:t>2</w:t>
      </w:r>
      <w:r>
        <w:t xml:space="preserve"> mitigation both at 80%.</w:t>
      </w:r>
      <w:r w:rsidR="002744F5">
        <w:t xml:space="preserve"> </w:t>
      </w:r>
      <w:r w:rsidR="00AC3814">
        <w:t>At each price point, more OSW capacity is built as CO</w:t>
      </w:r>
      <w:r w:rsidR="00AC3814">
        <w:rPr>
          <w:vertAlign w:val="subscript"/>
        </w:rPr>
        <w:t>2</w:t>
      </w:r>
      <w:r w:rsidR="00AC3814">
        <w:t xml:space="preserve"> mitigation stringency increases. Both </w:t>
      </w:r>
      <w:r w:rsidR="00601663">
        <w:t>study parameters have a positive effect on capacity buildout as they increase, with costs having the greatest positive impact.</w:t>
      </w:r>
    </w:p>
    <w:p w14:paraId="0A17970B" w14:textId="77777777" w:rsidR="004C2129" w:rsidRDefault="004C2129" w:rsidP="003A4898">
      <w:pPr>
        <w:spacing w:line="240" w:lineRule="auto"/>
        <w:contextualSpacing/>
        <w:mirrorIndents/>
        <w:jc w:val="both"/>
      </w:pPr>
    </w:p>
    <w:p w14:paraId="0D1192ED" w14:textId="7ED63F81" w:rsidR="002A2CC3" w:rsidRDefault="00647DF6" w:rsidP="003A4898">
      <w:pPr>
        <w:spacing w:line="240" w:lineRule="auto"/>
        <w:contextualSpacing/>
        <w:mirrorIndents/>
        <w:jc w:val="both"/>
      </w:pPr>
      <w:r>
        <w:t xml:space="preserve">The pipeline for OSW development in the U.S. is growing and the research about the technical feasibility is robust, but we are missing the future-looking research to assess how this technology will fit in, what will be displaced and when, and how it might affect our air quality and emissions goals. </w:t>
      </w:r>
      <w:r w:rsidR="00343055">
        <w:t>This research characterizes OSW within this context to show how</w:t>
      </w:r>
      <w:r w:rsidR="00426D18">
        <w:t xml:space="preserve"> </w:t>
      </w:r>
      <w:r w:rsidR="00343055">
        <w:t>the grid’s generation mix will change</w:t>
      </w:r>
      <w:r w:rsidR="002A2CC3">
        <w:t>.</w:t>
      </w:r>
      <w:r w:rsidR="00343055">
        <w:t xml:space="preserve"> </w:t>
      </w:r>
      <w:r w:rsidR="000658FC">
        <w:t>As carbon mitigation stringency increases, natural gas and coal are displaced at higher rates. When OSW is to</w:t>
      </w:r>
      <w:r w:rsidR="00D128D1">
        <w:t>o</w:t>
      </w:r>
      <w:r w:rsidR="000658FC">
        <w:t xml:space="preserve"> expensive to compete in the market, solar </w:t>
      </w:r>
      <w:r w:rsidR="00C60D9B">
        <w:t xml:space="preserve">and terrestrial wind capacity is added to meet demand and lower emissions to meet the cap. As OSW costs decrease, it is better able to compete with other renewable technologies, as well as new natural gas and existing coal. With lower OSW costs, there is a greater displacement of new </w:t>
      </w:r>
      <w:r w:rsidR="00C60D9B">
        <w:lastRenderedPageBreak/>
        <w:t xml:space="preserve">natural gas and slower growth of solar and terrestrial wind. </w:t>
      </w:r>
      <w:r w:rsidR="00435AF7">
        <w:t>Despite slower solar and terrestrial wind growth, OSW capacity additions lead to an overall increase in renewable contributions ot the grid.</w:t>
      </w:r>
    </w:p>
    <w:p w14:paraId="30406400" w14:textId="31491A95" w:rsidR="00FC28DF" w:rsidRDefault="00FC28DF" w:rsidP="003A4898">
      <w:pPr>
        <w:spacing w:line="240" w:lineRule="auto"/>
        <w:contextualSpacing/>
        <w:mirrorIndents/>
        <w:jc w:val="both"/>
      </w:pPr>
    </w:p>
    <w:p w14:paraId="3FBC552E" w14:textId="0543022B" w:rsidR="00EC11F6" w:rsidRDefault="00C81A4A" w:rsidP="003A4898">
      <w:pPr>
        <w:spacing w:line="240" w:lineRule="auto"/>
        <w:contextualSpacing/>
        <w:mirrorIndents/>
        <w:jc w:val="both"/>
        <w:rPr>
          <w:noProof/>
        </w:rPr>
      </w:pPr>
      <w:r>
        <w:t>CO</w:t>
      </w:r>
      <w:r>
        <w:rPr>
          <w:vertAlign w:val="subscript"/>
        </w:rPr>
        <w:t>2</w:t>
      </w:r>
      <w:r>
        <w:t xml:space="preserve"> caps elicited statistically significant reductions in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223B58">
        <w:rPr>
          <w:noProof/>
        </w:rPr>
        <w:t xml:space="preserve">. OSW capacity </w:t>
      </w:r>
      <w:r w:rsidR="00DA024A">
        <w:rPr>
          <w:noProof/>
        </w:rPr>
        <w:t>elicited</w:t>
      </w:r>
      <w:r w:rsidR="00223B58">
        <w:rPr>
          <w:noProof/>
        </w:rPr>
        <w:t xml:space="preserve"> statistically significant </w:t>
      </w:r>
      <w:r w:rsidR="00DA024A">
        <w:rPr>
          <w:noProof/>
        </w:rPr>
        <w:t xml:space="preserve">reductions in </w:t>
      </w:r>
      <w:r w:rsidR="00223B58">
        <w:rPr>
          <w:noProof/>
        </w:rPr>
        <w:t>CO</w:t>
      </w:r>
      <w:r w:rsidR="00223B58">
        <w:rPr>
          <w:noProof/>
          <w:vertAlign w:val="subscript"/>
        </w:rPr>
        <w:t>2</w:t>
      </w:r>
      <w:r w:rsidR="00DA024A">
        <w:rPr>
          <w:noProof/>
        </w:rPr>
        <w:t xml:space="preserve"> </w:t>
      </w:r>
      <w:r w:rsidR="00223B58">
        <w:rPr>
          <w:noProof/>
        </w:rPr>
        <w:t>and PM</w:t>
      </w:r>
      <w:r w:rsidR="00223B58">
        <w:rPr>
          <w:noProof/>
          <w:vertAlign w:val="subscript"/>
        </w:rPr>
        <w:t>2.5</w:t>
      </w:r>
      <w:r w:rsidR="00DA024A">
        <w:rPr>
          <w:noProof/>
        </w:rPr>
        <w:t>, though these reductions are smaller than those from the CO</w:t>
      </w:r>
      <w:r w:rsidR="00DA024A">
        <w:rPr>
          <w:noProof/>
          <w:vertAlign w:val="subscript"/>
        </w:rPr>
        <w:t>2</w:t>
      </w:r>
      <w:r w:rsidR="00DA024A">
        <w:rPr>
          <w:noProof/>
        </w:rPr>
        <w:t xml:space="preserve"> caps. SO</w:t>
      </w:r>
      <w:r w:rsidR="00DA024A">
        <w:rPr>
          <w:noProof/>
          <w:vertAlign w:val="subscript"/>
        </w:rPr>
        <w:t>2</w:t>
      </w:r>
      <w:r w:rsidR="00DA024A">
        <w:rPr>
          <w:noProof/>
        </w:rPr>
        <w:t xml:space="preserve"> is statistically significantly increased by OSW capacity, </w:t>
      </w:r>
      <w:r w:rsidR="000D5C7E">
        <w:rPr>
          <w:noProof/>
        </w:rPr>
        <w:t>though there is still a net reduction</w:t>
      </w:r>
      <w:r w:rsidR="00DA024A">
        <w:rPr>
          <w:noProof/>
        </w:rPr>
        <w:t xml:space="preserve"> </w:t>
      </w:r>
      <w:r w:rsidR="000D5C7E">
        <w:rPr>
          <w:noProof/>
        </w:rPr>
        <w:t>due to the</w:t>
      </w:r>
      <w:r w:rsidR="00DA024A">
        <w:rPr>
          <w:noProof/>
        </w:rPr>
        <w:t xml:space="preserve"> CO</w:t>
      </w:r>
      <w:r w:rsidR="00DA024A">
        <w:rPr>
          <w:noProof/>
          <w:vertAlign w:val="subscript"/>
        </w:rPr>
        <w:t>2</w:t>
      </w:r>
      <w:r w:rsidR="00DA024A">
        <w:rPr>
          <w:noProof/>
        </w:rPr>
        <w:t xml:space="preserve"> caps</w:t>
      </w:r>
      <w:r w:rsidR="004A68A5">
        <w:rPr>
          <w:noProof/>
        </w:rPr>
        <w:t xml:space="preserve"> reduction effects</w:t>
      </w:r>
      <w:r w:rsidR="00DA024A">
        <w:rPr>
          <w:noProof/>
        </w:rPr>
        <w:t>.</w:t>
      </w:r>
      <w:r w:rsidR="00261BE0">
        <w:rPr>
          <w:noProof/>
        </w:rPr>
        <w:t xml:space="preserve"> </w:t>
      </w:r>
      <w:del w:id="113" w:author="Marcy, Cara" w:date="2020-01-03T11:44:00Z">
        <w:r w:rsidR="002B2AB6" w:rsidDel="00BE00FB">
          <w:delText>A g</w:delText>
        </w:r>
        <w:r w:rsidR="00FC28DF" w:rsidDel="00BE00FB">
          <w:delText>reater</w:delText>
        </w:r>
      </w:del>
      <w:ins w:id="114" w:author="Marcy, Cara" w:date="2020-01-03T11:44:00Z">
        <w:r w:rsidR="00BE00FB">
          <w:t>Higher</w:t>
        </w:r>
      </w:ins>
      <w:r w:rsidR="00FC28DF">
        <w:t xml:space="preserve"> capacit</w:t>
      </w:r>
      <w:ins w:id="115" w:author="Marcy, Cara" w:date="2020-01-03T11:44:00Z">
        <w:r w:rsidR="00BE00FB">
          <w:t>ies</w:t>
        </w:r>
      </w:ins>
      <w:del w:id="116" w:author="Marcy, Cara" w:date="2020-01-03T11:44:00Z">
        <w:r w:rsidR="00FC28DF" w:rsidDel="00BE00FB">
          <w:delText>y</w:delText>
        </w:r>
      </w:del>
      <w:r w:rsidR="00FC28DF">
        <w:t xml:space="preserve"> of OSW, especially in the 80% cost reduction scenarios, </w:t>
      </w:r>
      <w:commentRangeStart w:id="117"/>
      <w:commentRangeStart w:id="118"/>
      <w:r w:rsidR="00FC28DF">
        <w:t>require</w:t>
      </w:r>
      <w:del w:id="119" w:author="Marcy, Cara" w:date="2020-01-03T11:44:00Z">
        <w:r w:rsidR="0093596C" w:rsidDel="00BE00FB">
          <w:delText>s</w:delText>
        </w:r>
      </w:del>
      <w:r w:rsidR="00FC28DF">
        <w:t xml:space="preserve"> a greater </w:t>
      </w:r>
      <w:r w:rsidR="002C1630">
        <w:t>capacity</w:t>
      </w:r>
      <w:r w:rsidR="00FC28DF">
        <w:t xml:space="preserve"> of dispatchable resources, </w:t>
      </w:r>
      <w:r w:rsidR="001A23E7">
        <w:t xml:space="preserve">slowing coal retirements by </w:t>
      </w:r>
      <w:r w:rsidR="00FC28DF">
        <w:t xml:space="preserve">keeping </w:t>
      </w:r>
      <w:r w:rsidR="001A23E7">
        <w:t>them running longer than they would otherwise</w:t>
      </w:r>
      <w:r w:rsidR="00FC28DF">
        <w:t xml:space="preserve">. </w:t>
      </w:r>
      <w:commentRangeEnd w:id="117"/>
      <w:r w:rsidR="00BE00FB">
        <w:rPr>
          <w:rStyle w:val="CommentReference"/>
        </w:rPr>
        <w:commentReference w:id="117"/>
      </w:r>
      <w:commentRangeEnd w:id="118"/>
      <w:r w:rsidR="00EF14A8">
        <w:rPr>
          <w:rStyle w:val="CommentReference"/>
        </w:rPr>
        <w:commentReference w:id="118"/>
      </w:r>
      <w:r w:rsidR="00FE042E">
        <w:t>Thus, t</w:t>
      </w:r>
      <w:r>
        <w:t xml:space="preserve">his tradeoff impacts the potential for OSW to lower </w:t>
      </w:r>
      <w:r w:rsidR="00FC28DF">
        <w:t>SO</w:t>
      </w:r>
      <w:r w:rsidR="00FC28DF">
        <w:rPr>
          <w:vertAlign w:val="subscript"/>
        </w:rPr>
        <w:t>2</w:t>
      </w:r>
      <w:r w:rsidR="00FC28DF">
        <w:t xml:space="preserve"> </w:t>
      </w:r>
      <w:r w:rsidR="00FE042E">
        <w:t xml:space="preserve">and </w:t>
      </w:r>
      <w:r w:rsidR="00FE042E">
        <w:rPr>
          <w:noProof/>
        </w:rPr>
        <w:t>PM</w:t>
      </w:r>
      <w:r w:rsidR="00FE042E">
        <w:rPr>
          <w:noProof/>
          <w:vertAlign w:val="subscript"/>
        </w:rPr>
        <w:t>2,5</w:t>
      </w:r>
      <w:r w:rsidR="00FE042E">
        <w:rPr>
          <w:noProof/>
        </w:rPr>
        <w:t xml:space="preserve"> emissions</w:t>
      </w:r>
      <w:r w:rsidR="00EC11F6">
        <w:rPr>
          <w:noProof/>
        </w:rPr>
        <w:t>. OSW capacity elicits more pronounced and consistent reductions in all emissions at the least stringent CO</w:t>
      </w:r>
      <w:r w:rsidR="00EC11F6">
        <w:rPr>
          <w:noProof/>
          <w:vertAlign w:val="subscript"/>
        </w:rPr>
        <w:t>2</w:t>
      </w:r>
      <w:r w:rsidR="00EC11F6">
        <w:rPr>
          <w:noProof/>
        </w:rPr>
        <w:t xml:space="preserve"> caps</w:t>
      </w:r>
      <w:r w:rsidR="00A927B8">
        <w:rPr>
          <w:noProof/>
        </w:rPr>
        <w:t xml:space="preserve"> </w:t>
      </w:r>
      <w:r w:rsidR="00EC11F6">
        <w:rPr>
          <w:noProof/>
        </w:rPr>
        <w:t>as there is no forced tradeoff between OSW and coal.</w:t>
      </w:r>
    </w:p>
    <w:p w14:paraId="7DDA9BBC" w14:textId="46957EA5" w:rsidR="003815DB" w:rsidRDefault="003815DB" w:rsidP="003A4898">
      <w:pPr>
        <w:spacing w:line="240" w:lineRule="auto"/>
        <w:contextualSpacing/>
        <w:mirrorIndents/>
        <w:jc w:val="both"/>
        <w:rPr>
          <w:noProof/>
        </w:rPr>
      </w:pPr>
    </w:p>
    <w:p w14:paraId="702869D0" w14:textId="2A482877" w:rsidR="003815DB" w:rsidRDefault="00332902" w:rsidP="003A4898">
      <w:pPr>
        <w:spacing w:line="240" w:lineRule="auto"/>
        <w:contextualSpacing/>
        <w:mirrorIndents/>
        <w:jc w:val="both"/>
        <w:rPr>
          <w:noProof/>
        </w:rPr>
      </w:pPr>
      <w:r>
        <w:rPr>
          <w:noProof/>
        </w:rPr>
        <w:t>Some of the emissions reductions in the electric sector are offset by gains due to end-use sector electricity production. Under tight CO</w:t>
      </w:r>
      <w:r>
        <w:rPr>
          <w:noProof/>
          <w:vertAlign w:val="subscript"/>
        </w:rPr>
        <w:t>2</w:t>
      </w:r>
      <w:r>
        <w:rPr>
          <w:noProof/>
        </w:rPr>
        <w:t xml:space="preserve"> caps, the industrial sector consumes less electricity from the grid, where the CO</w:t>
      </w:r>
      <w:r>
        <w:rPr>
          <w:noProof/>
          <w:vertAlign w:val="subscript"/>
        </w:rPr>
        <w:t>2</w:t>
      </w:r>
      <w:r>
        <w:rPr>
          <w:noProof/>
        </w:rPr>
        <w:t xml:space="preserve"> cap is applied, and increases its own electricity production with CHP. Despite the increase in industrial emissions, there is still a significant overall reduction across all emissions.</w:t>
      </w:r>
    </w:p>
    <w:p w14:paraId="2D451A4C" w14:textId="4F0EB0DF" w:rsidR="005B7B33" w:rsidRDefault="005B7B33" w:rsidP="003A4898">
      <w:pPr>
        <w:spacing w:line="240" w:lineRule="auto"/>
        <w:contextualSpacing/>
        <w:mirrorIndents/>
        <w:jc w:val="both"/>
        <w:rPr>
          <w:noProof/>
        </w:rPr>
      </w:pPr>
    </w:p>
    <w:p w14:paraId="01A43DFF" w14:textId="36EA4CE7" w:rsidR="005B7B33" w:rsidRDefault="001F05E8" w:rsidP="003A4898">
      <w:pPr>
        <w:spacing w:line="240" w:lineRule="auto"/>
        <w:contextualSpacing/>
        <w:mirrorIndents/>
        <w:jc w:val="both"/>
        <w:rPr>
          <w:noProof/>
        </w:rPr>
      </w:pPr>
      <w:r>
        <w:rPr>
          <w:noProof/>
        </w:rPr>
        <w:t xml:space="preserve">The benefits of systems approach, as is the case with the TIMES model and EPAUS9rT database, can be seen in </w:t>
      </w:r>
      <w:r w:rsidR="009304CB">
        <w:rPr>
          <w:noProof/>
        </w:rPr>
        <w:t>the identification of these</w:t>
      </w:r>
      <w:r w:rsidR="00DE2F7B">
        <w:rPr>
          <w:noProof/>
        </w:rPr>
        <w:t xml:space="preserve"> tradeoffs. OSW is a new technology to the U</w:t>
      </w:r>
      <w:r w:rsidR="00636996">
        <w:rPr>
          <w:noProof/>
        </w:rPr>
        <w:t>.</w:t>
      </w:r>
      <w:r w:rsidR="00DE2F7B">
        <w:rPr>
          <w:noProof/>
        </w:rPr>
        <w:t>S</w:t>
      </w:r>
      <w:r w:rsidR="00636996">
        <w:rPr>
          <w:noProof/>
        </w:rPr>
        <w:t>.</w:t>
      </w:r>
      <w:r w:rsidR="00DE2F7B">
        <w:rPr>
          <w:noProof/>
        </w:rPr>
        <w:t xml:space="preserve"> and its potential energy system effects cannot be fully analyzed unless the system can be seen as a whole. With new emerging technologies, such as electric vehicles and hydrogen fuel, the electric sector and electric generation are less isolated than they have been in the past. </w:t>
      </w:r>
      <w:r w:rsidR="00662625">
        <w:rPr>
          <w:noProof/>
        </w:rPr>
        <w:t>In many ways</w:t>
      </w:r>
      <w:r w:rsidR="009F0E26">
        <w:rPr>
          <w:noProof/>
        </w:rPr>
        <w:t>,</w:t>
      </w:r>
      <w:r w:rsidR="00662625">
        <w:rPr>
          <w:noProof/>
        </w:rPr>
        <w:t xml:space="preserve"> electricity operates more as a traditional fuel as the economy is electrifi</w:t>
      </w:r>
      <w:del w:id="120" w:author="Marcy, Cara" w:date="2020-01-03T11:42:00Z">
        <w:r w:rsidR="00662625" w:rsidDel="00BE00FB">
          <w:rPr>
            <w:noProof/>
          </w:rPr>
          <w:delText>c</w:delText>
        </w:r>
      </w:del>
      <w:r w:rsidR="00662625">
        <w:rPr>
          <w:noProof/>
        </w:rPr>
        <w:t xml:space="preserve">ed and generation resources diversify. </w:t>
      </w:r>
      <w:r w:rsidR="00C82C81">
        <w:rPr>
          <w:noProof/>
        </w:rPr>
        <w:t xml:space="preserve">With this research we </w:t>
      </w:r>
      <w:r w:rsidR="008137FB">
        <w:rPr>
          <w:noProof/>
        </w:rPr>
        <w:t>a</w:t>
      </w:r>
      <w:r w:rsidR="00C82C81">
        <w:rPr>
          <w:noProof/>
        </w:rPr>
        <w:t xml:space="preserve">re able to characterize the role that OSW plays in this system, as well as the potential it holds to reduce emissions. </w:t>
      </w:r>
    </w:p>
    <w:p w14:paraId="3FADC98B" w14:textId="0919B2ED" w:rsidR="00C82C81" w:rsidRDefault="00C82C81" w:rsidP="003A4898">
      <w:pPr>
        <w:spacing w:line="240" w:lineRule="auto"/>
        <w:contextualSpacing/>
        <w:mirrorIndents/>
        <w:jc w:val="both"/>
        <w:rPr>
          <w:noProof/>
        </w:rPr>
      </w:pPr>
    </w:p>
    <w:p w14:paraId="39F1EC97" w14:textId="7F6C9945" w:rsidR="00C82C81" w:rsidRDefault="00C82C81" w:rsidP="003A4898">
      <w:pPr>
        <w:spacing w:line="240" w:lineRule="auto"/>
        <w:contextualSpacing/>
        <w:mirrorIndents/>
        <w:jc w:val="both"/>
        <w:rPr>
          <w:noProof/>
        </w:rPr>
      </w:pPr>
      <w:r>
        <w:rPr>
          <w:noProof/>
        </w:rPr>
        <w:t xml:space="preserve">Further research might apply this methodology to a database that includes the OSW mandate policies of </w:t>
      </w:r>
      <w:r w:rsidR="0096434A">
        <w:rPr>
          <w:noProof/>
        </w:rPr>
        <w:t xml:space="preserve">U.S. </w:t>
      </w:r>
      <w:r>
        <w:rPr>
          <w:noProof/>
        </w:rPr>
        <w:t xml:space="preserve">states </w:t>
      </w:r>
      <w:r w:rsidR="007667BA">
        <w:rPr>
          <w:noProof/>
        </w:rPr>
        <w:t>and incorporate</w:t>
      </w:r>
      <w:r w:rsidR="00EA6068">
        <w:rPr>
          <w:noProof/>
        </w:rPr>
        <w:t>s</w:t>
      </w:r>
      <w:r w:rsidR="007667BA">
        <w:rPr>
          <w:noProof/>
        </w:rPr>
        <w:t xml:space="preserve"> technology learning curves based on the current pipeline, assuming it comes to fruition.</w:t>
      </w:r>
      <w:r w:rsidR="009B688E">
        <w:rPr>
          <w:noProof/>
        </w:rPr>
        <w:t xml:space="preserve"> </w:t>
      </w:r>
      <w:r w:rsidR="008C66ED">
        <w:rPr>
          <w:noProof/>
        </w:rPr>
        <w:t xml:space="preserve">The technology landscape and </w:t>
      </w:r>
      <w:commentRangeStart w:id="121"/>
      <w:commentRangeStart w:id="122"/>
      <w:r w:rsidR="008C66ED">
        <w:rPr>
          <w:noProof/>
        </w:rPr>
        <w:t>cost reduction pathways are not yet developed</w:t>
      </w:r>
      <w:commentRangeEnd w:id="121"/>
      <w:r w:rsidR="003968AD">
        <w:rPr>
          <w:rStyle w:val="CommentReference"/>
        </w:rPr>
        <w:commentReference w:id="121"/>
      </w:r>
      <w:commentRangeEnd w:id="122"/>
      <w:r w:rsidR="00EF14A8">
        <w:rPr>
          <w:rStyle w:val="CommentReference"/>
        </w:rPr>
        <w:commentReference w:id="122"/>
      </w:r>
      <w:r w:rsidR="008C66ED">
        <w:rPr>
          <w:noProof/>
        </w:rPr>
        <w:t xml:space="preserve">, and state policies are likely to shape these as OSW begins to be built. </w:t>
      </w:r>
      <w:r w:rsidR="00B92BA8">
        <w:rPr>
          <w:noProof/>
        </w:rPr>
        <w:t xml:space="preserve">Changes to </w:t>
      </w:r>
      <w:r w:rsidR="009B688E">
        <w:rPr>
          <w:noProof/>
        </w:rPr>
        <w:t>emerging technology costs, and thus electricity costs, a</w:t>
      </w:r>
      <w:r w:rsidR="004A4F6A">
        <w:rPr>
          <w:noProof/>
        </w:rPr>
        <w:t>re likely to affect</w:t>
      </w:r>
      <w:r w:rsidR="009B688E">
        <w:rPr>
          <w:noProof/>
        </w:rPr>
        <w:t xml:space="preserve"> end-use electrification</w:t>
      </w:r>
      <w:r w:rsidR="00B265BA">
        <w:rPr>
          <w:noProof/>
        </w:rPr>
        <w:t xml:space="preserve"> and </w:t>
      </w:r>
      <w:r w:rsidR="007B3554">
        <w:rPr>
          <w:noProof/>
        </w:rPr>
        <w:t xml:space="preserve">cross-sector tradeoffs. </w:t>
      </w:r>
      <w:r w:rsidR="00D76B6A">
        <w:rPr>
          <w:noProof/>
        </w:rPr>
        <w:t>Focusing research in this area could a</w:t>
      </w:r>
      <w:r w:rsidR="00B76361">
        <w:rPr>
          <w:noProof/>
        </w:rPr>
        <w:t xml:space="preserve">ssess system-wide emissions outputs and sensitivities to the model parameters. </w:t>
      </w:r>
      <w:r w:rsidR="00D76B6A">
        <w:rPr>
          <w:noProof/>
        </w:rPr>
        <w:t xml:space="preserve">Additionally, incorporating </w:t>
      </w:r>
      <w:r w:rsidR="008C66ED">
        <w:rPr>
          <w:noProof/>
        </w:rPr>
        <w:t>OSW li</w:t>
      </w:r>
      <w:ins w:id="123" w:author="Marcy, Cara" w:date="2020-01-03T11:41:00Z">
        <w:r w:rsidR="00BE00FB">
          <w:rPr>
            <w:noProof/>
          </w:rPr>
          <w:t>f</w:t>
        </w:r>
      </w:ins>
      <w:del w:id="124" w:author="Marcy, Cara" w:date="2020-01-03T11:41:00Z">
        <w:r w:rsidR="008C66ED" w:rsidDel="00BE00FB">
          <w:rPr>
            <w:noProof/>
          </w:rPr>
          <w:delText>v</w:delText>
        </w:r>
      </w:del>
      <w:r w:rsidR="008C66ED">
        <w:rPr>
          <w:noProof/>
        </w:rPr>
        <w:t>e-cycle an</w:t>
      </w:r>
      <w:ins w:id="125" w:author="Marcy, Cara" w:date="2020-01-03T11:42:00Z">
        <w:r w:rsidR="00BE00FB">
          <w:rPr>
            <w:noProof/>
          </w:rPr>
          <w:t>a</w:t>
        </w:r>
      </w:ins>
      <w:r w:rsidR="008C66ED">
        <w:rPr>
          <w:noProof/>
        </w:rPr>
        <w:t xml:space="preserve">lyses and emissions accouting </w:t>
      </w:r>
      <w:r w:rsidR="00D76B6A">
        <w:rPr>
          <w:noProof/>
        </w:rPr>
        <w:t xml:space="preserve">could give a broader </w:t>
      </w:r>
      <w:bookmarkStart w:id="126" w:name="_GoBack"/>
      <w:bookmarkEnd w:id="126"/>
      <w:r w:rsidR="00D76B6A">
        <w:rPr>
          <w:noProof/>
        </w:rPr>
        <w:t xml:space="preserve">picture of the total emissions implications of adding OSW capacity. </w:t>
      </w:r>
    </w:p>
    <w:p w14:paraId="0A5B7FE3" w14:textId="7345D82A" w:rsidR="001035E5" w:rsidRDefault="001035E5" w:rsidP="003A4898">
      <w:pPr>
        <w:spacing w:line="240" w:lineRule="auto"/>
        <w:contextualSpacing/>
        <w:mirrorIndents/>
        <w:jc w:val="both"/>
        <w:rPr>
          <w:noProof/>
        </w:rPr>
      </w:pPr>
    </w:p>
    <w:p w14:paraId="5982C602" w14:textId="7BBD3CA7" w:rsidR="001035E5" w:rsidRPr="00870406" w:rsidRDefault="001035E5" w:rsidP="003A4898">
      <w:pPr>
        <w:spacing w:line="240" w:lineRule="auto"/>
        <w:contextualSpacing/>
        <w:mirrorIndents/>
        <w:jc w:val="both"/>
        <w:rPr>
          <w:noProof/>
        </w:rPr>
      </w:pPr>
      <w:r>
        <w:rPr>
          <w:noProof/>
        </w:rPr>
        <w:t xml:space="preserve">The emissions reduction potential of OSW was analyzed at a national level in this study, but the TIMES-EPAUS9rT modeling system </w:t>
      </w:r>
      <w:r w:rsidR="00EF772C">
        <w:rPr>
          <w:noProof/>
        </w:rPr>
        <w:t xml:space="preserve">can </w:t>
      </w:r>
      <w:r>
        <w:rPr>
          <w:noProof/>
        </w:rPr>
        <w:t xml:space="preserve">provide results at the census region level. </w:t>
      </w:r>
      <w:r w:rsidR="00870406">
        <w:rPr>
          <w:noProof/>
        </w:rPr>
        <w:t>CO</w:t>
      </w:r>
      <w:r w:rsidR="00870406">
        <w:rPr>
          <w:noProof/>
          <w:vertAlign w:val="subscript"/>
        </w:rPr>
        <w:t>2</w:t>
      </w:r>
      <w:r w:rsidR="00870406">
        <w:rPr>
          <w:noProof/>
        </w:rPr>
        <w:t xml:space="preserve"> caps </w:t>
      </w:r>
      <w:r w:rsidR="006E3A36">
        <w:rPr>
          <w:noProof/>
        </w:rPr>
        <w:t xml:space="preserve">could instead be applied </w:t>
      </w:r>
      <w:r w:rsidR="00870406">
        <w:rPr>
          <w:noProof/>
        </w:rPr>
        <w:t xml:space="preserve">at the regional level </w:t>
      </w:r>
      <w:r w:rsidR="005E7414">
        <w:rPr>
          <w:noProof/>
        </w:rPr>
        <w:t>to better mimic state RPS and emissions goals</w:t>
      </w:r>
      <w:r w:rsidR="00870406">
        <w:rPr>
          <w:noProof/>
        </w:rPr>
        <w:t>. Extending the study to quantify emissions reduction benefits for environmental and human health would provide additional assessment of OSW, or another emerging technology</w:t>
      </w:r>
      <w:r w:rsidR="002418AC">
        <w:rPr>
          <w:noProof/>
        </w:rPr>
        <w:t>, at a national or regional level</w:t>
      </w:r>
      <w:r w:rsidR="00870406">
        <w:rPr>
          <w:noProof/>
        </w:rPr>
        <w:t>.</w:t>
      </w:r>
    </w:p>
    <w:p w14:paraId="3AC69D97" w14:textId="34C723C3" w:rsidR="00214AC1" w:rsidRDefault="00214AC1" w:rsidP="003A4898">
      <w:pPr>
        <w:pStyle w:val="Heading2"/>
        <w:spacing w:before="0" w:line="240" w:lineRule="auto"/>
        <w:contextualSpacing/>
        <w:mirrorIndents/>
        <w:jc w:val="both"/>
      </w:pPr>
      <w:r>
        <w:t>Notes on Modeling</w:t>
      </w:r>
    </w:p>
    <w:p w14:paraId="7A1855F5" w14:textId="77777777" w:rsidR="00DE27D0" w:rsidRDefault="00DE27D0" w:rsidP="003A4898">
      <w:pPr>
        <w:spacing w:line="240" w:lineRule="auto"/>
        <w:contextualSpacing/>
        <w:mirrorIndents/>
        <w:jc w:val="both"/>
      </w:pPr>
    </w:p>
    <w:p w14:paraId="4FD07A45" w14:textId="5BB71C26" w:rsidR="002A2CC3" w:rsidRPr="0049664A" w:rsidRDefault="00214AC1" w:rsidP="003A4898">
      <w:pPr>
        <w:spacing w:line="240" w:lineRule="auto"/>
        <w:contextualSpacing/>
        <w:mirrorIndents/>
        <w:jc w:val="both"/>
      </w:pPr>
      <w:r>
        <w:t xml:space="preserve">The TIMES model </w:t>
      </w:r>
      <w:r>
        <w:fldChar w:fldCharType="begin"/>
      </w:r>
      <w:r>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Pr>
          <w:noProof/>
        </w:rPr>
        <w:t>[71]</w:t>
      </w:r>
      <w:r>
        <w:fldChar w:fldCharType="end"/>
      </w:r>
      <w:r>
        <w:t xml:space="preserve"> was implemented using the VEDA </w:t>
      </w:r>
      <w:proofErr w:type="spellStart"/>
      <w:r>
        <w:t>FrontEnd</w:t>
      </w:r>
      <w:proofErr w:type="spellEnd"/>
      <w:r>
        <w:t xml:space="preserve"> and </w:t>
      </w:r>
      <w:proofErr w:type="spellStart"/>
      <w:r>
        <w:t>BackEnd</w:t>
      </w:r>
      <w:proofErr w:type="spellEnd"/>
      <w:r>
        <w:t xml:space="preserve"> </w:t>
      </w:r>
      <w:r w:rsidR="001257D2">
        <w:t xml:space="preserve">software </w:t>
      </w:r>
      <w:r>
        <w:t>suite</w:t>
      </w:r>
      <w:r w:rsidR="00D42DA5">
        <w:t xml:space="preserve"> and the EPAUS9rT database. OSW representation was developed for the database using the National Renewable Energy Laboratory’s Regional Energy Deployment System (ReEDS) model and database. No additional transmission expansion or offshore transmission system was modeled. This version of the EPAUS9rT database can be made available upon request by contacting author Carol Lenox (lenox.carol@epa.gov).</w:t>
      </w:r>
    </w:p>
    <w:p w14:paraId="04BA229F" w14:textId="248716DB" w:rsidR="007B7E11" w:rsidRDefault="007B7E11" w:rsidP="003A4898">
      <w:pPr>
        <w:pStyle w:val="Heading2"/>
        <w:spacing w:before="0" w:line="240" w:lineRule="auto"/>
        <w:contextualSpacing/>
        <w:mirrorIndents/>
        <w:jc w:val="both"/>
      </w:pPr>
      <w:r>
        <w:t>Disclaimer</w:t>
      </w:r>
    </w:p>
    <w:p w14:paraId="1AA8CC55" w14:textId="77777777" w:rsidR="00DE27D0" w:rsidRDefault="00DE27D0" w:rsidP="003A4898">
      <w:pPr>
        <w:spacing w:line="240" w:lineRule="auto"/>
        <w:contextualSpacing/>
        <w:mirrorIndents/>
        <w:jc w:val="both"/>
      </w:pPr>
    </w:p>
    <w:p w14:paraId="37D5E041" w14:textId="12A68E2B" w:rsidR="007B7E11" w:rsidRDefault="007B7E11" w:rsidP="003A4898">
      <w:pPr>
        <w:spacing w:line="240" w:lineRule="auto"/>
        <w:contextualSpacing/>
        <w:mirrorIndents/>
        <w:jc w:val="both"/>
      </w:pPr>
      <w:r>
        <w:t>The views expressed in this article are those of the authors and do not necessarily represent the views or policies of the U.S. Environmental Protection Agency.</w:t>
      </w:r>
      <w:r w:rsidR="008C1BF9">
        <w:t xml:space="preserve"> The authors declare no special interests.</w:t>
      </w:r>
    </w:p>
    <w:p w14:paraId="5A552185" w14:textId="0893BA1C" w:rsidR="00142670" w:rsidRPr="00142670" w:rsidRDefault="007B7E11" w:rsidP="003A4898">
      <w:pPr>
        <w:pStyle w:val="Heading2"/>
        <w:spacing w:before="0" w:line="240" w:lineRule="auto"/>
        <w:contextualSpacing/>
        <w:mirrorIndents/>
        <w:jc w:val="both"/>
      </w:pPr>
      <w:r>
        <w:lastRenderedPageBreak/>
        <w:t>Acknowledgments</w:t>
      </w:r>
    </w:p>
    <w:p w14:paraId="5E6088CC" w14:textId="2F60B597" w:rsidR="00087B87" w:rsidRDefault="00087B87" w:rsidP="003A4898">
      <w:pPr>
        <w:spacing w:after="0" w:line="240" w:lineRule="auto"/>
        <w:contextualSpacing/>
        <w:mirrorIndents/>
        <w:jc w:val="both"/>
      </w:pPr>
    </w:p>
    <w:p w14:paraId="2C233840" w14:textId="6763548B" w:rsidR="005F16F1" w:rsidRDefault="005F16F1" w:rsidP="005F16F1">
      <w:pPr>
        <w:pStyle w:val="NoSpacing"/>
      </w:pPr>
      <w:r>
        <w:t>The authors would like to thank Dr. Jacky Rosati and Ms. Cara Marcy for their valuable input during the administrative review of this manuscript.</w:t>
      </w:r>
    </w:p>
    <w:p w14:paraId="6408598F" w14:textId="77777777" w:rsidR="005F16F1" w:rsidRDefault="005F16F1" w:rsidP="003A4898">
      <w:pPr>
        <w:spacing w:after="0" w:line="240" w:lineRule="auto"/>
        <w:contextualSpacing/>
        <w:mirrorIndents/>
        <w:jc w:val="both"/>
      </w:pPr>
    </w:p>
    <w:p w14:paraId="162666F0" w14:textId="19B9D406" w:rsidR="00142670" w:rsidRDefault="00142670" w:rsidP="003A4898">
      <w:pPr>
        <w:pStyle w:val="Heading2"/>
        <w:spacing w:before="0" w:line="240" w:lineRule="auto"/>
        <w:contextualSpacing/>
        <w:mirrorIndents/>
        <w:jc w:val="both"/>
      </w:pPr>
      <w:r>
        <w:t>Data Availability</w:t>
      </w:r>
    </w:p>
    <w:p w14:paraId="7E5B0B5A" w14:textId="77777777" w:rsidR="00DE27D0" w:rsidRDefault="00DE27D0" w:rsidP="003A4898">
      <w:pPr>
        <w:spacing w:after="0" w:line="240" w:lineRule="auto"/>
        <w:contextualSpacing/>
        <w:mirrorIndents/>
        <w:jc w:val="both"/>
      </w:pPr>
    </w:p>
    <w:p w14:paraId="6EB0CF2C" w14:textId="58B3A202" w:rsidR="00DA1AB8" w:rsidRDefault="00184AA2" w:rsidP="003A4898">
      <w:pPr>
        <w:spacing w:after="0" w:line="240" w:lineRule="auto"/>
        <w:contextualSpacing/>
        <w:mirrorIndents/>
        <w:jc w:val="both"/>
      </w:pPr>
      <w:r>
        <w:t xml:space="preserve">The EPAUS9rT database and its corresponding documentation can be found </w:t>
      </w:r>
      <w:r w:rsidR="00DA1AB8">
        <w:t xml:space="preserve">at </w:t>
      </w:r>
    </w:p>
    <w:p w14:paraId="63A12FDC" w14:textId="0BA32686" w:rsidR="00142670" w:rsidRDefault="00BF3B5B" w:rsidP="003A4898">
      <w:pPr>
        <w:spacing w:after="0" w:line="240" w:lineRule="auto"/>
        <w:contextualSpacing/>
        <w:mirrorIndents/>
        <w:jc w:val="both"/>
      </w:pPr>
      <w:hyperlink r:id="rId33" w:history="1">
        <w:r w:rsidR="00C75DFC" w:rsidRPr="00CC5FD7">
          <w:rPr>
            <w:rStyle w:val="Hyperlink"/>
          </w:rPr>
          <w:t>https://cfpub.epa.gov/si/si_public_record_report.cfm?Lab=NRMRL&amp;dirEntryId=346478</w:t>
        </w:r>
      </w:hyperlink>
      <w:r w:rsidR="00DA1AB8">
        <w:t>.</w:t>
      </w:r>
    </w:p>
    <w:p w14:paraId="3A26765F" w14:textId="77777777" w:rsidR="00DA70FE" w:rsidRDefault="00DA70FE" w:rsidP="003A4898">
      <w:pPr>
        <w:pStyle w:val="Heading2"/>
        <w:spacing w:before="0" w:line="240" w:lineRule="auto"/>
        <w:contextualSpacing/>
        <w:mirrorIndents/>
        <w:jc w:val="both"/>
      </w:pPr>
    </w:p>
    <w:p w14:paraId="1EC7A51D" w14:textId="55BFCCF3" w:rsidR="002A6E8C" w:rsidRPr="002A6E8C" w:rsidRDefault="002A6E8C" w:rsidP="003A4898">
      <w:pPr>
        <w:pStyle w:val="Heading2"/>
        <w:spacing w:before="0" w:line="240" w:lineRule="auto"/>
        <w:contextualSpacing/>
        <w:mirrorIndents/>
        <w:jc w:val="both"/>
      </w:pPr>
      <w:r>
        <w:t>References</w:t>
      </w:r>
    </w:p>
    <w:p w14:paraId="13F1AE95" w14:textId="77777777" w:rsidR="0095676C" w:rsidRPr="0095676C" w:rsidRDefault="005A2E07" w:rsidP="0095676C">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95676C" w:rsidRPr="0095676C">
        <w:t>1.</w:t>
      </w:r>
      <w:r w:rsidR="0095676C" w:rsidRPr="0095676C">
        <w:tab/>
        <w:t xml:space="preserve">NOAA, </w:t>
      </w:r>
      <w:r w:rsidR="0095676C" w:rsidRPr="0095676C">
        <w:rPr>
          <w:i/>
        </w:rPr>
        <w:t>American Community Survey Five-Year Estimates [NOAA Office for Coastal Management, U.S. Census Bureau]</w:t>
      </w:r>
      <w:r w:rsidR="0095676C" w:rsidRPr="0095676C">
        <w:t>, NOAA, Editor. 2014.</w:t>
      </w:r>
    </w:p>
    <w:p w14:paraId="11DD17F5" w14:textId="77777777" w:rsidR="0095676C" w:rsidRPr="0095676C" w:rsidRDefault="0095676C" w:rsidP="0095676C">
      <w:pPr>
        <w:pStyle w:val="EndNoteBibliography"/>
        <w:spacing w:after="0"/>
        <w:ind w:left="720" w:hanging="720"/>
      </w:pPr>
      <w:r w:rsidRPr="0095676C">
        <w:t>2.</w:t>
      </w:r>
      <w:r w:rsidRPr="0095676C">
        <w:tab/>
        <w:t xml:space="preserve">NOAA, </w:t>
      </w:r>
      <w:r w:rsidRPr="0095676C">
        <w:rPr>
          <w:i/>
        </w:rPr>
        <w:t>National Coastal Population Report: Population Trends from 1970 to 2020</w:t>
      </w:r>
      <w:r w:rsidRPr="0095676C">
        <w:t xml:space="preserve">, in </w:t>
      </w:r>
      <w:r w:rsidRPr="0095676C">
        <w:rPr>
          <w:i/>
        </w:rPr>
        <w:t>NOAA's State of the Coast</w:t>
      </w:r>
      <w:r w:rsidRPr="0095676C">
        <w:t>. 2013.</w:t>
      </w:r>
    </w:p>
    <w:p w14:paraId="46EF9DC1" w14:textId="77777777" w:rsidR="0095676C" w:rsidRPr="0095676C" w:rsidRDefault="0095676C" w:rsidP="0095676C">
      <w:pPr>
        <w:pStyle w:val="EndNoteBibliography"/>
        <w:spacing w:after="0"/>
        <w:ind w:left="720" w:hanging="720"/>
      </w:pPr>
      <w:r w:rsidRPr="0095676C">
        <w:t>3.</w:t>
      </w:r>
      <w:r w:rsidRPr="0095676C">
        <w:tab/>
        <w:t xml:space="preserve">Musial, W., et al., </w:t>
      </w:r>
      <w:r w:rsidRPr="0095676C">
        <w:rPr>
          <w:i/>
        </w:rPr>
        <w:t>2016 Offshore Wind Energy Resource Assessment for the United States.</w:t>
      </w:r>
      <w:r w:rsidRPr="0095676C">
        <w:t xml:space="preserve"> National Renewable Energy Laboratory, 2016(NREL/TP-5000-66599).</w:t>
      </w:r>
    </w:p>
    <w:p w14:paraId="689BB8D4" w14:textId="77777777" w:rsidR="0095676C" w:rsidRPr="0095676C" w:rsidRDefault="0095676C" w:rsidP="0095676C">
      <w:pPr>
        <w:pStyle w:val="EndNoteBibliography"/>
        <w:spacing w:after="0"/>
        <w:ind w:left="720" w:hanging="720"/>
      </w:pPr>
      <w:r w:rsidRPr="0095676C">
        <w:t>4.</w:t>
      </w:r>
      <w:r w:rsidRPr="0095676C">
        <w:tab/>
        <w:t xml:space="preserve">Green, R. and N. Vasilakos, </w:t>
      </w:r>
      <w:r w:rsidRPr="0095676C">
        <w:rPr>
          <w:i/>
        </w:rPr>
        <w:t>The economics of offshore wind.</w:t>
      </w:r>
      <w:r w:rsidRPr="0095676C">
        <w:t xml:space="preserve"> Energy Policy, 2011. </w:t>
      </w:r>
      <w:r w:rsidRPr="0095676C">
        <w:rPr>
          <w:b/>
        </w:rPr>
        <w:t>39</w:t>
      </w:r>
      <w:r w:rsidRPr="0095676C">
        <w:t>: p. 496-502.</w:t>
      </w:r>
    </w:p>
    <w:p w14:paraId="4FBDE635" w14:textId="77777777" w:rsidR="0095676C" w:rsidRPr="0095676C" w:rsidRDefault="0095676C" w:rsidP="0095676C">
      <w:pPr>
        <w:pStyle w:val="EndNoteBibliography"/>
        <w:spacing w:after="0"/>
        <w:ind w:left="720" w:hanging="720"/>
      </w:pPr>
      <w:r w:rsidRPr="0095676C">
        <w:t>5.</w:t>
      </w:r>
      <w:r w:rsidRPr="0095676C">
        <w:tab/>
        <w:t xml:space="preserve">Myhr, A., et al., </w:t>
      </w:r>
      <w:r w:rsidRPr="0095676C">
        <w:rPr>
          <w:i/>
        </w:rPr>
        <w:t>Levelised cost of energy for offshore floating wind turbines in a life cycle perspective.</w:t>
      </w:r>
      <w:r w:rsidRPr="0095676C">
        <w:t xml:space="preserve"> Renewable Energy, 2014. </w:t>
      </w:r>
      <w:r w:rsidRPr="0095676C">
        <w:rPr>
          <w:b/>
        </w:rPr>
        <w:t>66</w:t>
      </w:r>
      <w:r w:rsidRPr="0095676C">
        <w:t>: p. 714-728.</w:t>
      </w:r>
    </w:p>
    <w:p w14:paraId="6F8E0C10" w14:textId="77777777" w:rsidR="0095676C" w:rsidRPr="0095676C" w:rsidRDefault="0095676C" w:rsidP="0095676C">
      <w:pPr>
        <w:pStyle w:val="EndNoteBibliography"/>
        <w:spacing w:after="0"/>
        <w:ind w:left="720" w:hanging="720"/>
      </w:pPr>
      <w:r w:rsidRPr="0095676C">
        <w:t>6.</w:t>
      </w:r>
      <w:r w:rsidRPr="0095676C">
        <w:tab/>
        <w:t xml:space="preserve">Stehly, T., et al., </w:t>
      </w:r>
      <w:r w:rsidRPr="0095676C">
        <w:rPr>
          <w:i/>
        </w:rPr>
        <w:t>2017 Cost of Wind Energy Review</w:t>
      </w:r>
      <w:r w:rsidRPr="0095676C">
        <w:t>. 2017, National Renewable Energy Laboratory.</w:t>
      </w:r>
    </w:p>
    <w:p w14:paraId="5B2B2100" w14:textId="77777777" w:rsidR="0095676C" w:rsidRPr="0095676C" w:rsidRDefault="0095676C" w:rsidP="0095676C">
      <w:pPr>
        <w:pStyle w:val="EndNoteBibliography"/>
        <w:spacing w:after="0"/>
        <w:ind w:left="720" w:hanging="720"/>
      </w:pPr>
      <w:r w:rsidRPr="0095676C">
        <w:t>7.</w:t>
      </w:r>
      <w:r w:rsidRPr="0095676C">
        <w:tab/>
        <w:t xml:space="preserve">NCCETC, </w:t>
      </w:r>
      <w:r w:rsidRPr="0095676C">
        <w:rPr>
          <w:i/>
        </w:rPr>
        <w:t>Renewable and Clean Energy Standards: Database of State Incentives for Renewables and Efficiency</w:t>
      </w:r>
      <w:r w:rsidRPr="0095676C">
        <w:t>, N.C.C.E.T. Center, Editor. 2019.</w:t>
      </w:r>
    </w:p>
    <w:p w14:paraId="633EFCA7" w14:textId="77777777" w:rsidR="0095676C" w:rsidRPr="0095676C" w:rsidRDefault="0095676C" w:rsidP="0095676C">
      <w:pPr>
        <w:pStyle w:val="EndNoteBibliography"/>
        <w:spacing w:after="0"/>
        <w:ind w:left="720" w:hanging="720"/>
      </w:pPr>
      <w:r w:rsidRPr="0095676C">
        <w:t>8.</w:t>
      </w:r>
      <w:r w:rsidRPr="0095676C">
        <w:tab/>
        <w:t xml:space="preserve">C2ES, </w:t>
      </w:r>
      <w:r w:rsidRPr="0095676C">
        <w:rPr>
          <w:i/>
        </w:rPr>
        <w:t>U.S. State Greenhouse Gas Emissions Targets</w:t>
      </w:r>
      <w:r w:rsidRPr="0095676C">
        <w:t>, C.f.C.a.E. Solutions, Editor. 2019.</w:t>
      </w:r>
    </w:p>
    <w:p w14:paraId="6B098EF5" w14:textId="77777777" w:rsidR="0095676C" w:rsidRPr="0095676C" w:rsidRDefault="0095676C" w:rsidP="0095676C">
      <w:pPr>
        <w:pStyle w:val="EndNoteBibliography"/>
        <w:spacing w:after="0"/>
        <w:ind w:left="720" w:hanging="720"/>
      </w:pPr>
      <w:r w:rsidRPr="0095676C">
        <w:t>9.</w:t>
      </w:r>
      <w:r w:rsidRPr="0095676C">
        <w:tab/>
        <w:t xml:space="preserve">U.S. EIA, </w:t>
      </w:r>
      <w:r w:rsidRPr="0095676C">
        <w:rPr>
          <w:i/>
        </w:rPr>
        <w:t>US electricity generation by energy source</w:t>
      </w:r>
      <w:r w:rsidRPr="0095676C">
        <w:t>, U.S.E.I. Administration, Editor. 2018.</w:t>
      </w:r>
    </w:p>
    <w:p w14:paraId="67E95CE2" w14:textId="77777777" w:rsidR="0095676C" w:rsidRPr="0095676C" w:rsidRDefault="0095676C" w:rsidP="0095676C">
      <w:pPr>
        <w:pStyle w:val="EndNoteBibliography"/>
        <w:spacing w:after="0"/>
        <w:ind w:left="720" w:hanging="720"/>
      </w:pPr>
      <w:r w:rsidRPr="0095676C">
        <w:t>10.</w:t>
      </w:r>
      <w:r w:rsidRPr="0095676C">
        <w:tab/>
        <w:t xml:space="preserve">U.S. EIA, </w:t>
      </w:r>
      <w:r w:rsidRPr="0095676C">
        <w:rPr>
          <w:i/>
        </w:rPr>
        <w:t>U.S. primary energy consumption by energy source, 2018</w:t>
      </w:r>
      <w:r w:rsidRPr="0095676C">
        <w:t>, U.S.E.I. Administration, Editor. 2018.</w:t>
      </w:r>
    </w:p>
    <w:p w14:paraId="3E31721B" w14:textId="77777777" w:rsidR="0095676C" w:rsidRPr="0095676C" w:rsidRDefault="0095676C" w:rsidP="0095676C">
      <w:pPr>
        <w:pStyle w:val="EndNoteBibliography"/>
        <w:spacing w:after="0"/>
        <w:ind w:left="720" w:hanging="720"/>
      </w:pPr>
      <w:r w:rsidRPr="0095676C">
        <w:t>11.</w:t>
      </w:r>
      <w:r w:rsidRPr="0095676C">
        <w:tab/>
        <w:t xml:space="preserve">U.S. EIA, </w:t>
      </w:r>
      <w:r w:rsidRPr="0095676C">
        <w:rPr>
          <w:i/>
        </w:rPr>
        <w:t>Annual Energy Outlook 2019 - with projections to 2050</w:t>
      </w:r>
      <w:r w:rsidRPr="0095676C">
        <w:t>, U.S.E.I. Administration, Editor. 2019.</w:t>
      </w:r>
    </w:p>
    <w:p w14:paraId="53C541B0" w14:textId="36C94839" w:rsidR="0095676C" w:rsidRPr="0095676C" w:rsidRDefault="0095676C" w:rsidP="0095676C">
      <w:pPr>
        <w:pStyle w:val="EndNoteBibliography"/>
        <w:spacing w:after="0"/>
        <w:ind w:left="720" w:hanging="720"/>
      </w:pPr>
      <w:r w:rsidRPr="0095676C">
        <w:t>12.</w:t>
      </w:r>
      <w:r w:rsidRPr="0095676C">
        <w:tab/>
        <w:t xml:space="preserve">U.S. EPA, </w:t>
      </w:r>
      <w:r w:rsidRPr="0095676C">
        <w:rPr>
          <w:i/>
        </w:rPr>
        <w:t>National Emissions Inventory Report</w:t>
      </w:r>
      <w:r w:rsidRPr="0095676C">
        <w:t>, U.S.</w:t>
      </w:r>
      <w:ins w:id="127" w:author="Marcy, Cara" w:date="2020-01-03T11:48:00Z">
        <w:r w:rsidR="00FF3226">
          <w:t xml:space="preserve"> </w:t>
        </w:r>
      </w:ins>
      <w:r w:rsidRPr="0095676C">
        <w:t>E</w:t>
      </w:r>
      <w:del w:id="128" w:author="Marcy, Cara" w:date="2020-01-03T11:48:00Z">
        <w:r w:rsidRPr="0095676C" w:rsidDel="00FF3226">
          <w:delText>.</w:delText>
        </w:r>
      </w:del>
      <w:r w:rsidRPr="0095676C">
        <w:t>P</w:t>
      </w:r>
      <w:del w:id="129" w:author="Marcy, Cara" w:date="2020-01-03T11:48:00Z">
        <w:r w:rsidRPr="0095676C" w:rsidDel="00FF3226">
          <w:delText xml:space="preserve">. </w:delText>
        </w:r>
      </w:del>
      <w:r w:rsidRPr="0095676C">
        <w:t>A</w:t>
      </w:r>
      <w:del w:id="130" w:author="Marcy, Cara" w:date="2020-01-03T11:48:00Z">
        <w:r w:rsidRPr="0095676C" w:rsidDel="00FF3226">
          <w:delText>gency</w:delText>
        </w:r>
      </w:del>
      <w:r w:rsidRPr="0095676C">
        <w:t>, Editor. 2014.</w:t>
      </w:r>
    </w:p>
    <w:p w14:paraId="2FCBECD4" w14:textId="04587C88" w:rsidR="0095676C" w:rsidRPr="0095676C" w:rsidRDefault="0095676C" w:rsidP="0095676C">
      <w:pPr>
        <w:pStyle w:val="EndNoteBibliography"/>
        <w:spacing w:after="0"/>
        <w:ind w:left="720" w:hanging="720"/>
      </w:pPr>
      <w:r w:rsidRPr="0095676C">
        <w:t>13.</w:t>
      </w:r>
      <w:r w:rsidRPr="0095676C">
        <w:tab/>
        <w:t xml:space="preserve">U.S. EPA, </w:t>
      </w:r>
      <w:r w:rsidRPr="0095676C">
        <w:rPr>
          <w:i/>
        </w:rPr>
        <w:t>Inventory of U.S. Greenhouse Gas Emissions and Sinks: 1990-2017 Inventory Report</w:t>
      </w:r>
      <w:r w:rsidRPr="0095676C">
        <w:t>, U.S.</w:t>
      </w:r>
      <w:ins w:id="131" w:author="Marcy, Cara" w:date="2020-01-03T11:48:00Z">
        <w:r w:rsidR="00FF3226">
          <w:t xml:space="preserve"> </w:t>
        </w:r>
      </w:ins>
      <w:r w:rsidRPr="0095676C">
        <w:t>E</w:t>
      </w:r>
      <w:del w:id="132" w:author="Marcy, Cara" w:date="2020-01-03T11:48:00Z">
        <w:r w:rsidRPr="0095676C" w:rsidDel="00FF3226">
          <w:delText>.</w:delText>
        </w:r>
      </w:del>
      <w:r w:rsidRPr="0095676C">
        <w:t>P</w:t>
      </w:r>
      <w:del w:id="133" w:author="Marcy, Cara" w:date="2020-01-03T11:48:00Z">
        <w:r w:rsidRPr="0095676C" w:rsidDel="00FF3226">
          <w:delText xml:space="preserve">. </w:delText>
        </w:r>
      </w:del>
      <w:r w:rsidRPr="0095676C">
        <w:t>A</w:t>
      </w:r>
      <w:del w:id="134" w:author="Marcy, Cara" w:date="2020-01-03T11:48:00Z">
        <w:r w:rsidRPr="0095676C" w:rsidDel="00FF3226">
          <w:delText>gency</w:delText>
        </w:r>
      </w:del>
      <w:r w:rsidRPr="0095676C">
        <w:t>, Editor. 2017.</w:t>
      </w:r>
    </w:p>
    <w:p w14:paraId="428C0D2B" w14:textId="77777777" w:rsidR="0095676C" w:rsidRPr="0095676C" w:rsidRDefault="0095676C" w:rsidP="0095676C">
      <w:pPr>
        <w:pStyle w:val="EndNoteBibliography"/>
        <w:spacing w:after="0"/>
        <w:ind w:left="720" w:hanging="720"/>
      </w:pPr>
      <w:r w:rsidRPr="0095676C">
        <w:t>14.</w:t>
      </w:r>
      <w:r w:rsidRPr="0095676C">
        <w:tab/>
        <w:t xml:space="preserve">Loughlin, D.H., et al., </w:t>
      </w:r>
      <w:r w:rsidRPr="0095676C">
        <w:rPr>
          <w:i/>
        </w:rPr>
        <w:t>Methodology for examining potential technology breakthroughs for mitigating CO2 and application to centralized solar phovoltaics.</w:t>
      </w:r>
      <w:r w:rsidRPr="0095676C">
        <w:t xml:space="preserve"> Clean Technologies and Environmental Policy, 2012. </w:t>
      </w:r>
      <w:r w:rsidRPr="0095676C">
        <w:rPr>
          <w:b/>
        </w:rPr>
        <w:t>15</w:t>
      </w:r>
      <w:r w:rsidRPr="0095676C">
        <w:t>(1): p. 9-20.</w:t>
      </w:r>
    </w:p>
    <w:p w14:paraId="073D7731" w14:textId="77777777" w:rsidR="0095676C" w:rsidRPr="0095676C" w:rsidRDefault="0095676C" w:rsidP="0095676C">
      <w:pPr>
        <w:pStyle w:val="EndNoteBibliography"/>
        <w:spacing w:after="0"/>
        <w:ind w:left="720" w:hanging="720"/>
      </w:pPr>
      <w:r w:rsidRPr="0095676C">
        <w:t>15.</w:t>
      </w:r>
      <w:r w:rsidRPr="0095676C">
        <w:tab/>
        <w:t xml:space="preserve">GWEC, </w:t>
      </w:r>
      <w:r w:rsidRPr="0095676C">
        <w:rPr>
          <w:i/>
        </w:rPr>
        <w:t>Global Wind Energy Council: Global Wind Report 2018</w:t>
      </w:r>
      <w:r w:rsidRPr="0095676C">
        <w:t>. 2019, Global Wind Energy Council.</w:t>
      </w:r>
    </w:p>
    <w:p w14:paraId="46DC43E9" w14:textId="77777777" w:rsidR="0095676C" w:rsidRPr="0095676C" w:rsidRDefault="0095676C" w:rsidP="0095676C">
      <w:pPr>
        <w:pStyle w:val="EndNoteBibliography"/>
        <w:spacing w:after="0"/>
        <w:ind w:left="720" w:hanging="720"/>
      </w:pPr>
      <w:r w:rsidRPr="0095676C">
        <w:t>16.</w:t>
      </w:r>
      <w:r w:rsidRPr="0095676C">
        <w:tab/>
        <w:t xml:space="preserve">Beiter, P., et al., </w:t>
      </w:r>
      <w:r w:rsidRPr="0095676C">
        <w:rPr>
          <w:i/>
        </w:rPr>
        <w:t>An Assessment of the Economic Potential of Offshore Wind in the United States from 2015 to 2030.</w:t>
      </w:r>
      <w:r w:rsidRPr="0095676C">
        <w:t xml:space="preserve"> National Renewable Energy Laboratory, 2017(NREL/TP-6A20-67675).</w:t>
      </w:r>
    </w:p>
    <w:p w14:paraId="0B3385B3" w14:textId="77777777" w:rsidR="0095676C" w:rsidRPr="0095676C" w:rsidRDefault="0095676C" w:rsidP="0095676C">
      <w:pPr>
        <w:pStyle w:val="EndNoteBibliography"/>
        <w:spacing w:after="0"/>
        <w:ind w:left="720" w:hanging="720"/>
      </w:pPr>
      <w:r w:rsidRPr="0095676C">
        <w:t>17.</w:t>
      </w:r>
      <w:r w:rsidRPr="0095676C">
        <w:tab/>
        <w:t xml:space="preserve">Bosch, J., I. Staffel, and A.D. Hawkes, </w:t>
      </w:r>
      <w:r w:rsidRPr="0095676C">
        <w:rPr>
          <w:i/>
        </w:rPr>
        <w:t>Temporally explicity and spatially resolved global offshore wind energy potentials.</w:t>
      </w:r>
      <w:r w:rsidRPr="0095676C">
        <w:t xml:space="preserve"> Energy, 2018. </w:t>
      </w:r>
      <w:r w:rsidRPr="0095676C">
        <w:rPr>
          <w:b/>
        </w:rPr>
        <w:t>163</w:t>
      </w:r>
      <w:r w:rsidRPr="0095676C">
        <w:t>: p. 766-781.</w:t>
      </w:r>
    </w:p>
    <w:p w14:paraId="1890AB78" w14:textId="77777777" w:rsidR="0095676C" w:rsidRPr="0095676C" w:rsidRDefault="0095676C" w:rsidP="0095676C">
      <w:pPr>
        <w:pStyle w:val="EndNoteBibliography"/>
        <w:spacing w:after="0"/>
        <w:ind w:left="720" w:hanging="720"/>
      </w:pPr>
      <w:r w:rsidRPr="0095676C">
        <w:t>18.</w:t>
      </w:r>
      <w:r w:rsidRPr="0095676C">
        <w:tab/>
        <w:t xml:space="preserve">Staid, A. and S.D. Guikema, </w:t>
      </w:r>
      <w:r w:rsidRPr="0095676C">
        <w:rPr>
          <w:i/>
        </w:rPr>
        <w:t>Risk Analysis for U.S. Offshore Wind Farms: The Need for an Integrated Approach.</w:t>
      </w:r>
      <w:r w:rsidRPr="0095676C">
        <w:t xml:space="preserve"> Risk Analysius, 2015. </w:t>
      </w:r>
      <w:r w:rsidRPr="0095676C">
        <w:rPr>
          <w:b/>
        </w:rPr>
        <w:t>35</w:t>
      </w:r>
      <w:r w:rsidRPr="0095676C">
        <w:t>(4): p. 587-593.</w:t>
      </w:r>
    </w:p>
    <w:p w14:paraId="3390B158" w14:textId="77777777" w:rsidR="0095676C" w:rsidRPr="0095676C" w:rsidRDefault="0095676C" w:rsidP="0095676C">
      <w:pPr>
        <w:pStyle w:val="EndNoteBibliography"/>
        <w:spacing w:after="0"/>
        <w:ind w:left="720" w:hanging="720"/>
      </w:pPr>
      <w:r w:rsidRPr="0095676C">
        <w:t>19.</w:t>
      </w:r>
      <w:r w:rsidRPr="0095676C">
        <w:tab/>
        <w:t xml:space="preserve">Dupont, E., R. Koppelaar, and H. Jeanmart, </w:t>
      </w:r>
      <w:r w:rsidRPr="0095676C">
        <w:rPr>
          <w:i/>
        </w:rPr>
        <w:t>Global available wind energy with physical and energy return on investment constraints.</w:t>
      </w:r>
      <w:r w:rsidRPr="0095676C">
        <w:t xml:space="preserve"> Applied Energy, 2018. </w:t>
      </w:r>
      <w:r w:rsidRPr="0095676C">
        <w:rPr>
          <w:b/>
        </w:rPr>
        <w:t>209</w:t>
      </w:r>
      <w:r w:rsidRPr="0095676C">
        <w:t>: p. 322-338.</w:t>
      </w:r>
    </w:p>
    <w:p w14:paraId="1DD6DE1C" w14:textId="77777777" w:rsidR="0095676C" w:rsidRPr="0095676C" w:rsidRDefault="0095676C" w:rsidP="0095676C">
      <w:pPr>
        <w:pStyle w:val="EndNoteBibliography"/>
        <w:spacing w:after="0"/>
        <w:ind w:left="720" w:hanging="720"/>
      </w:pPr>
      <w:r w:rsidRPr="0095676C">
        <w:lastRenderedPageBreak/>
        <w:t>20.</w:t>
      </w:r>
      <w:r w:rsidRPr="0095676C">
        <w:tab/>
        <w:t xml:space="preserve">Huang, F., H. Wang, and B. Wen, </w:t>
      </w:r>
      <w:r w:rsidRPr="0095676C">
        <w:rPr>
          <w:i/>
        </w:rPr>
        <w:t>A grid-side reactive power control strategy for highly offshore wind power penetrated systems.</w:t>
      </w:r>
      <w:r w:rsidRPr="0095676C">
        <w:t xml:space="preserve"> Renewable and Sustainable Energy Reviews, 2018. </w:t>
      </w:r>
      <w:r w:rsidRPr="0095676C">
        <w:rPr>
          <w:b/>
        </w:rPr>
        <w:t>10</w:t>
      </w:r>
      <w:r w:rsidRPr="0095676C">
        <w:t>.</w:t>
      </w:r>
    </w:p>
    <w:p w14:paraId="4BE3119F" w14:textId="77777777" w:rsidR="0095676C" w:rsidRPr="0095676C" w:rsidRDefault="0095676C" w:rsidP="0095676C">
      <w:pPr>
        <w:pStyle w:val="EndNoteBibliography"/>
        <w:spacing w:after="0"/>
        <w:ind w:left="720" w:hanging="720"/>
      </w:pPr>
      <w:r w:rsidRPr="0095676C">
        <w:t>21.</w:t>
      </w:r>
      <w:r w:rsidRPr="0095676C">
        <w:tab/>
        <w:t xml:space="preserve">Moller, B., </w:t>
      </w:r>
      <w:r w:rsidRPr="0095676C">
        <w:rPr>
          <w:i/>
        </w:rPr>
        <w:t>Continuous spatial modelling to analyse planning and economic consequences of offshore wind energy.</w:t>
      </w:r>
      <w:r w:rsidRPr="0095676C">
        <w:t xml:space="preserve"> Energy Policy, 2011. </w:t>
      </w:r>
      <w:r w:rsidRPr="0095676C">
        <w:rPr>
          <w:b/>
        </w:rPr>
        <w:t>39</w:t>
      </w:r>
      <w:r w:rsidRPr="0095676C">
        <w:t>: p. 511-517.</w:t>
      </w:r>
    </w:p>
    <w:p w14:paraId="53081FF3" w14:textId="77777777" w:rsidR="0095676C" w:rsidRPr="0095676C" w:rsidRDefault="0095676C" w:rsidP="0095676C">
      <w:pPr>
        <w:pStyle w:val="EndNoteBibliography"/>
        <w:spacing w:after="0"/>
        <w:ind w:left="720" w:hanging="720"/>
      </w:pPr>
      <w:r w:rsidRPr="0095676C">
        <w:t>22.</w:t>
      </w:r>
      <w:r w:rsidRPr="0095676C">
        <w:tab/>
        <w:t xml:space="preserve">Dedecca, J.G., R.A. Hakvoort, and P.M. Herder, </w:t>
      </w:r>
      <w:r w:rsidRPr="0095676C">
        <w:rPr>
          <w:i/>
        </w:rPr>
        <w:t>Transmission expansion simulation for the European Northern Seas offshore grid.</w:t>
      </w:r>
      <w:r w:rsidRPr="0095676C">
        <w:t xml:space="preserve"> Energy, 2017. </w:t>
      </w:r>
      <w:r w:rsidRPr="0095676C">
        <w:rPr>
          <w:b/>
        </w:rPr>
        <w:t>125</w:t>
      </w:r>
      <w:r w:rsidRPr="0095676C">
        <w:t>: p. 805-824.</w:t>
      </w:r>
    </w:p>
    <w:p w14:paraId="480BB106" w14:textId="77777777" w:rsidR="0095676C" w:rsidRPr="0095676C" w:rsidRDefault="0095676C" w:rsidP="0095676C">
      <w:pPr>
        <w:pStyle w:val="EndNoteBibliography"/>
        <w:spacing w:after="0"/>
        <w:ind w:left="720" w:hanging="720"/>
      </w:pPr>
      <w:r w:rsidRPr="0095676C">
        <w:t>23.</w:t>
      </w:r>
      <w:r w:rsidRPr="0095676C">
        <w:tab/>
        <w:t xml:space="preserve">Houghton, T., K.R.W. Bell, and M. Doquet, </w:t>
      </w:r>
      <w:r w:rsidRPr="0095676C">
        <w:rPr>
          <w:i/>
        </w:rPr>
        <w:t>Offshore transmission for wind: Comparing the economic benefits of different offshore network configurations.</w:t>
      </w:r>
      <w:r w:rsidRPr="0095676C">
        <w:t xml:space="preserve"> Renewable Energy, 2016. </w:t>
      </w:r>
      <w:r w:rsidRPr="0095676C">
        <w:rPr>
          <w:b/>
        </w:rPr>
        <w:t>94</w:t>
      </w:r>
      <w:r w:rsidRPr="0095676C">
        <w:t>: p. 268-279.</w:t>
      </w:r>
    </w:p>
    <w:p w14:paraId="412B8F2B" w14:textId="77777777" w:rsidR="0095676C" w:rsidRPr="0095676C" w:rsidRDefault="0095676C" w:rsidP="0095676C">
      <w:pPr>
        <w:pStyle w:val="EndNoteBibliography"/>
        <w:spacing w:after="0"/>
        <w:ind w:left="720" w:hanging="720"/>
      </w:pPr>
      <w:r w:rsidRPr="0095676C">
        <w:t>24.</w:t>
      </w:r>
      <w:r w:rsidRPr="0095676C">
        <w:tab/>
        <w:t xml:space="preserve">Jin, R., et al., </w:t>
      </w:r>
      <w:r w:rsidRPr="0095676C">
        <w:rPr>
          <w:i/>
        </w:rPr>
        <w:t>Cable routing optimization for offshore wind power plants via wind scenarios considering power loss cost model.</w:t>
      </w:r>
      <w:r w:rsidRPr="0095676C">
        <w:t xml:space="preserve"> Applied Energy, 2019. </w:t>
      </w:r>
      <w:r w:rsidRPr="0095676C">
        <w:rPr>
          <w:b/>
        </w:rPr>
        <w:t>254</w:t>
      </w:r>
      <w:r w:rsidRPr="0095676C">
        <w:t>: p. 113719.</w:t>
      </w:r>
    </w:p>
    <w:p w14:paraId="5502EFC7" w14:textId="77777777" w:rsidR="0095676C" w:rsidRPr="0095676C" w:rsidRDefault="0095676C" w:rsidP="0095676C">
      <w:pPr>
        <w:pStyle w:val="EndNoteBibliography"/>
        <w:spacing w:after="0"/>
        <w:ind w:left="720" w:hanging="720"/>
      </w:pPr>
      <w:r w:rsidRPr="0095676C">
        <w:t>25.</w:t>
      </w:r>
      <w:r w:rsidRPr="0095676C">
        <w:tab/>
        <w:t xml:space="preserve">Daniel, J.P., et al., </w:t>
      </w:r>
      <w:r w:rsidRPr="0095676C">
        <w:rPr>
          <w:i/>
        </w:rPr>
        <w:t>National Offshore Wind Energy Grid Interconnection Summary.</w:t>
      </w:r>
      <w:r w:rsidRPr="0095676C">
        <w:t xml:space="preserve"> U.S. Department of Energy, 2014.</w:t>
      </w:r>
    </w:p>
    <w:p w14:paraId="4B1CD7FA" w14:textId="77777777" w:rsidR="0095676C" w:rsidRPr="0095676C" w:rsidRDefault="0095676C" w:rsidP="0095676C">
      <w:pPr>
        <w:pStyle w:val="EndNoteBibliography"/>
        <w:spacing w:after="0"/>
        <w:ind w:left="720" w:hanging="720"/>
      </w:pPr>
      <w:r w:rsidRPr="0095676C">
        <w:t>26.</w:t>
      </w:r>
      <w:r w:rsidRPr="0095676C">
        <w:tab/>
        <w:t xml:space="preserve">St. John, J., </w:t>
      </w:r>
      <w:r w:rsidRPr="0095676C">
        <w:rPr>
          <w:i/>
        </w:rPr>
        <w:t>Offshore Wind Reaches Cost-Competitiveness withouth Subsidies</w:t>
      </w:r>
      <w:r w:rsidRPr="0095676C">
        <w:t xml:space="preserve">, in </w:t>
      </w:r>
      <w:r w:rsidRPr="0095676C">
        <w:rPr>
          <w:i/>
        </w:rPr>
        <w:t>Greentech Media</w:t>
      </w:r>
      <w:r w:rsidRPr="0095676C">
        <w:t>. 2017.</w:t>
      </w:r>
    </w:p>
    <w:p w14:paraId="224B1CF5" w14:textId="6FCCA8CE" w:rsidR="0095676C" w:rsidRPr="0095676C" w:rsidRDefault="0095676C" w:rsidP="0095676C">
      <w:pPr>
        <w:pStyle w:val="EndNoteBibliography"/>
        <w:spacing w:after="0"/>
        <w:ind w:left="720" w:hanging="720"/>
      </w:pPr>
      <w:r w:rsidRPr="0095676C">
        <w:t>27.</w:t>
      </w:r>
      <w:r w:rsidRPr="0095676C">
        <w:tab/>
        <w:t xml:space="preserve">General Electric. </w:t>
      </w:r>
      <w:r w:rsidRPr="0095676C">
        <w:rPr>
          <w:i/>
        </w:rPr>
        <w:t>Haliade-X Offshore Wind Turbine</w:t>
      </w:r>
      <w:r w:rsidRPr="0095676C">
        <w:t xml:space="preserve">. 2019; Available from: </w:t>
      </w:r>
      <w:hyperlink r:id="rId34" w:history="1">
        <w:r w:rsidRPr="0095676C">
          <w:rPr>
            <w:rStyle w:val="Hyperlink"/>
          </w:rPr>
          <w:t>https://www.ge.com/renewableenergy/wind-energy/offshore-wind/haliade-x-offshore-turbine</w:t>
        </w:r>
      </w:hyperlink>
      <w:r w:rsidRPr="0095676C">
        <w:t>.</w:t>
      </w:r>
    </w:p>
    <w:p w14:paraId="1AA177F8" w14:textId="77777777" w:rsidR="0095676C" w:rsidRPr="0095676C" w:rsidRDefault="0095676C" w:rsidP="0095676C">
      <w:pPr>
        <w:pStyle w:val="EndNoteBibliography"/>
        <w:spacing w:after="0"/>
        <w:ind w:left="720" w:hanging="720"/>
      </w:pPr>
      <w:r w:rsidRPr="0095676C">
        <w:t>28.</w:t>
      </w:r>
      <w:r w:rsidRPr="0095676C">
        <w:tab/>
        <w:t xml:space="preserve">Lazard, </w:t>
      </w:r>
      <w:r w:rsidRPr="0095676C">
        <w:rPr>
          <w:i/>
        </w:rPr>
        <w:t>Lazard's Levelized Cost fo Energy Analysis - Version 12.0</w:t>
      </w:r>
      <w:r w:rsidRPr="0095676C">
        <w:t>. 2018.</w:t>
      </w:r>
    </w:p>
    <w:p w14:paraId="4A3F243F" w14:textId="77777777" w:rsidR="0095676C" w:rsidRPr="0095676C" w:rsidRDefault="0095676C" w:rsidP="0095676C">
      <w:pPr>
        <w:pStyle w:val="EndNoteBibliography"/>
        <w:spacing w:after="0"/>
        <w:ind w:left="720" w:hanging="720"/>
      </w:pPr>
      <w:r w:rsidRPr="0095676C">
        <w:t>29.</w:t>
      </w:r>
      <w:r w:rsidRPr="0095676C">
        <w:tab/>
        <w:t xml:space="preserve">Mora, E.B., et al., </w:t>
      </w:r>
      <w:r w:rsidRPr="0095676C">
        <w:rPr>
          <w:i/>
        </w:rPr>
        <w:t>The effects of mean wind speed uncertainty on project finance debt sizing for offshore wind farms.</w:t>
      </w:r>
      <w:r w:rsidRPr="0095676C">
        <w:t xml:space="preserve"> Applied Energy, 2019. </w:t>
      </w:r>
      <w:r w:rsidRPr="0095676C">
        <w:rPr>
          <w:b/>
        </w:rPr>
        <w:t>252</w:t>
      </w:r>
      <w:r w:rsidRPr="0095676C">
        <w:t>: p. 113419.</w:t>
      </w:r>
    </w:p>
    <w:p w14:paraId="77B92C7D" w14:textId="77777777" w:rsidR="0095676C" w:rsidRPr="0095676C" w:rsidRDefault="0095676C" w:rsidP="0095676C">
      <w:pPr>
        <w:pStyle w:val="EndNoteBibliography"/>
        <w:spacing w:after="0"/>
        <w:ind w:left="720" w:hanging="720"/>
      </w:pPr>
      <w:r w:rsidRPr="0095676C">
        <w:t>30.</w:t>
      </w:r>
      <w:r w:rsidRPr="0095676C">
        <w:tab/>
        <w:t xml:space="preserve">AWEA, </w:t>
      </w:r>
      <w:r w:rsidRPr="0095676C">
        <w:rPr>
          <w:i/>
        </w:rPr>
        <w:t>U.S. Offshore Wind Industry Status Update</w:t>
      </w:r>
      <w:r w:rsidRPr="0095676C">
        <w:t>, A.W.E. Association, Editor. 2019.</w:t>
      </w:r>
    </w:p>
    <w:p w14:paraId="36246A29" w14:textId="77777777" w:rsidR="0095676C" w:rsidRPr="0095676C" w:rsidRDefault="0095676C" w:rsidP="0095676C">
      <w:pPr>
        <w:pStyle w:val="EndNoteBibliography"/>
        <w:spacing w:after="0"/>
        <w:ind w:left="720" w:hanging="720"/>
      </w:pPr>
      <w:r w:rsidRPr="0095676C">
        <w:t>31.</w:t>
      </w:r>
      <w:r w:rsidRPr="0095676C">
        <w:tab/>
        <w:t xml:space="preserve">Castle Wind, </w:t>
      </w:r>
      <w:r w:rsidRPr="0095676C">
        <w:rPr>
          <w:i/>
        </w:rPr>
        <w:t>Castle Wind and Monterey Bay Community Power Sign Agreement in Anticipation of Offshore Wind Project Off the Coast of Morro Bay</w:t>
      </w:r>
      <w:r w:rsidRPr="0095676C">
        <w:t>. 2019, Castle Wind.</w:t>
      </w:r>
    </w:p>
    <w:p w14:paraId="398ECCA8" w14:textId="77777777" w:rsidR="0095676C" w:rsidRPr="0095676C" w:rsidRDefault="0095676C" w:rsidP="0095676C">
      <w:pPr>
        <w:pStyle w:val="EndNoteBibliography"/>
        <w:spacing w:after="0"/>
        <w:ind w:left="720" w:hanging="720"/>
      </w:pPr>
      <w:r w:rsidRPr="0095676C">
        <w:t>32.</w:t>
      </w:r>
      <w:r w:rsidRPr="0095676C">
        <w:tab/>
      </w:r>
      <w:r w:rsidRPr="0095676C">
        <w:rPr>
          <w:i/>
        </w:rPr>
        <w:t>An Act Concerning the Procurement of Energy Derived from Offshore Wind</w:t>
      </w:r>
      <w:r w:rsidRPr="0095676C">
        <w:t>. 2019.</w:t>
      </w:r>
    </w:p>
    <w:p w14:paraId="6D468612" w14:textId="77777777" w:rsidR="0095676C" w:rsidRPr="0095676C" w:rsidRDefault="0095676C" w:rsidP="0095676C">
      <w:pPr>
        <w:pStyle w:val="EndNoteBibliography"/>
        <w:spacing w:after="0"/>
        <w:ind w:left="720" w:hanging="720"/>
      </w:pPr>
      <w:r w:rsidRPr="0095676C">
        <w:t>33.</w:t>
      </w:r>
      <w:r w:rsidRPr="0095676C">
        <w:tab/>
      </w:r>
      <w:r w:rsidRPr="0095676C">
        <w:rPr>
          <w:i/>
        </w:rPr>
        <w:t>An Act Concerning Clean Energy Jobs</w:t>
      </w:r>
      <w:r w:rsidRPr="0095676C">
        <w:t>. 2019.</w:t>
      </w:r>
    </w:p>
    <w:p w14:paraId="1A45D9FB" w14:textId="77777777" w:rsidR="0095676C" w:rsidRPr="0095676C" w:rsidRDefault="0095676C" w:rsidP="0095676C">
      <w:pPr>
        <w:pStyle w:val="EndNoteBibliography"/>
        <w:spacing w:after="0"/>
        <w:ind w:left="720" w:hanging="720"/>
      </w:pPr>
      <w:r w:rsidRPr="0095676C">
        <w:t>34.</w:t>
      </w:r>
      <w:r w:rsidRPr="0095676C">
        <w:tab/>
      </w:r>
      <w:r w:rsidRPr="0095676C">
        <w:rPr>
          <w:i/>
        </w:rPr>
        <w:t>An Act to Advance Clean Energy</w:t>
      </w:r>
      <w:r w:rsidRPr="0095676C">
        <w:t>. 2018.</w:t>
      </w:r>
    </w:p>
    <w:p w14:paraId="1797EE0D" w14:textId="77777777" w:rsidR="0095676C" w:rsidRPr="0095676C" w:rsidRDefault="0095676C" w:rsidP="0095676C">
      <w:pPr>
        <w:pStyle w:val="EndNoteBibliography"/>
        <w:spacing w:after="0"/>
        <w:ind w:left="720" w:hanging="720"/>
      </w:pPr>
      <w:r w:rsidRPr="0095676C">
        <w:t>35.</w:t>
      </w:r>
      <w:r w:rsidRPr="0095676C">
        <w:tab/>
        <w:t xml:space="preserve">NJ Board of Public Utilities, </w:t>
      </w:r>
      <w:r w:rsidRPr="0095676C">
        <w:rPr>
          <w:i/>
        </w:rPr>
        <w:t>New Jersey Board of Public Utilities Awards Historic 1,100 MW Offshore Wind Soliciation to Orstead's Ocean Wind Project</w:t>
      </w:r>
      <w:r w:rsidRPr="0095676C">
        <w:t>, S.o.N.J.B.o.P. Utilities, Editor. 2019.</w:t>
      </w:r>
    </w:p>
    <w:p w14:paraId="60BF8E8A" w14:textId="77777777" w:rsidR="0095676C" w:rsidRPr="0095676C" w:rsidRDefault="0095676C" w:rsidP="0095676C">
      <w:pPr>
        <w:pStyle w:val="EndNoteBibliography"/>
        <w:spacing w:after="0"/>
        <w:ind w:left="720" w:hanging="720"/>
      </w:pPr>
      <w:r w:rsidRPr="0095676C">
        <w:t>36.</w:t>
      </w:r>
      <w:r w:rsidRPr="0095676C">
        <w:tab/>
      </w:r>
      <w:r w:rsidRPr="0095676C">
        <w:rPr>
          <w:i/>
        </w:rPr>
        <w:t>Climate Leadership and Community Protection Act</w:t>
      </w:r>
      <w:r w:rsidRPr="0095676C">
        <w:t>. 2019.</w:t>
      </w:r>
    </w:p>
    <w:p w14:paraId="61F7B96C" w14:textId="3710B9C2" w:rsidR="0095676C" w:rsidRPr="0095676C" w:rsidRDefault="0095676C" w:rsidP="0095676C">
      <w:pPr>
        <w:pStyle w:val="EndNoteBibliography"/>
        <w:spacing w:after="0"/>
        <w:ind w:left="720" w:hanging="720"/>
      </w:pPr>
      <w:r w:rsidRPr="0095676C">
        <w:t>37.</w:t>
      </w:r>
      <w:r w:rsidRPr="0095676C">
        <w:tab/>
        <w:t xml:space="preserve">Dominion Energy, </w:t>
      </w:r>
      <w:r w:rsidRPr="0095676C">
        <w:rPr>
          <w:i/>
        </w:rPr>
        <w:t>Dominion Energy Announces Largest Offshore Wind Project in US</w:t>
      </w:r>
      <w:r w:rsidRPr="0095676C">
        <w:t xml:space="preserve">. 2019: </w:t>
      </w:r>
      <w:hyperlink r:id="rId35" w:history="1">
        <w:r w:rsidRPr="0095676C">
          <w:rPr>
            <w:rStyle w:val="Hyperlink"/>
          </w:rPr>
          <w:t>https://www.virginiamercury.com/2019/09/24/four-things-to-know-about-dominions-massive-wind-farm-proposal/</w:t>
        </w:r>
      </w:hyperlink>
      <w:r w:rsidRPr="0095676C">
        <w:t>.</w:t>
      </w:r>
    </w:p>
    <w:p w14:paraId="1A0450B5" w14:textId="77777777" w:rsidR="0095676C" w:rsidRPr="0095676C" w:rsidRDefault="0095676C" w:rsidP="0095676C">
      <w:pPr>
        <w:pStyle w:val="EndNoteBibliography"/>
        <w:spacing w:after="0"/>
        <w:ind w:left="720" w:hanging="720"/>
      </w:pPr>
      <w:r w:rsidRPr="0095676C">
        <w:t>38.</w:t>
      </w:r>
      <w:r w:rsidRPr="0095676C">
        <w:tab/>
        <w:t xml:space="preserve">Liu, J., et al., </w:t>
      </w:r>
      <w:r w:rsidRPr="0095676C">
        <w:rPr>
          <w:i/>
        </w:rPr>
        <w:t>Mitigation pathways of air pollution from residential emissions in the Beijing-Tianjin-Hebei region in China.</w:t>
      </w:r>
      <w:r w:rsidRPr="0095676C">
        <w:t xml:space="preserve"> Environment International, 2019. </w:t>
      </w:r>
      <w:r w:rsidRPr="0095676C">
        <w:rPr>
          <w:b/>
        </w:rPr>
        <w:t>125</w:t>
      </w:r>
      <w:r w:rsidRPr="0095676C">
        <w:t>: p. 236-244.</w:t>
      </w:r>
    </w:p>
    <w:p w14:paraId="296733BC" w14:textId="77777777" w:rsidR="0095676C" w:rsidRPr="0095676C" w:rsidRDefault="0095676C" w:rsidP="0095676C">
      <w:pPr>
        <w:pStyle w:val="EndNoteBibliography"/>
        <w:spacing w:after="0"/>
        <w:ind w:left="720" w:hanging="720"/>
      </w:pPr>
      <w:r w:rsidRPr="0095676C">
        <w:t>39.</w:t>
      </w:r>
      <w:r w:rsidRPr="0095676C">
        <w:tab/>
        <w:t xml:space="preserve">Guan, D., et al., </w:t>
      </w:r>
      <w:r w:rsidRPr="0095676C">
        <w:rPr>
          <w:i/>
        </w:rPr>
        <w:t>Structural decline in China’s CO2 emissions through transitions in industry and energy systems.</w:t>
      </w:r>
      <w:r w:rsidRPr="0095676C">
        <w:t xml:space="preserve"> Nature Geoscience, 2018. </w:t>
      </w:r>
      <w:r w:rsidRPr="0095676C">
        <w:rPr>
          <w:b/>
        </w:rPr>
        <w:t>11</w:t>
      </w:r>
      <w:r w:rsidRPr="0095676C">
        <w:t>(8): p. 551-555.</w:t>
      </w:r>
    </w:p>
    <w:p w14:paraId="0CD8B807" w14:textId="77777777" w:rsidR="0095676C" w:rsidRPr="0095676C" w:rsidRDefault="0095676C" w:rsidP="0095676C">
      <w:pPr>
        <w:pStyle w:val="EndNoteBibliography"/>
        <w:spacing w:after="0"/>
        <w:ind w:left="720" w:hanging="720"/>
      </w:pPr>
      <w:r w:rsidRPr="0095676C">
        <w:t>40.</w:t>
      </w:r>
      <w:r w:rsidRPr="0095676C">
        <w:tab/>
        <w:t xml:space="preserve">Lu, X., et al., </w:t>
      </w:r>
      <w:r w:rsidRPr="0095676C">
        <w:rPr>
          <w:i/>
        </w:rPr>
        <w:t>Opportunity for Offshore Wind to Reduce Future Demand for Coal-Fired Power Plants in China with Consequent Savings in Emissions of CO2.</w:t>
      </w:r>
      <w:r w:rsidRPr="0095676C">
        <w:t xml:space="preserve"> Environmental Science and Technology, 2014. </w:t>
      </w:r>
      <w:r w:rsidRPr="0095676C">
        <w:rPr>
          <w:b/>
        </w:rPr>
        <w:t>48</w:t>
      </w:r>
      <w:r w:rsidRPr="0095676C">
        <w:t>: p. 14764-14771.</w:t>
      </w:r>
    </w:p>
    <w:p w14:paraId="5670364A" w14:textId="77777777" w:rsidR="0095676C" w:rsidRPr="0095676C" w:rsidRDefault="0095676C" w:rsidP="0095676C">
      <w:pPr>
        <w:pStyle w:val="EndNoteBibliography"/>
        <w:spacing w:after="0"/>
        <w:ind w:left="720" w:hanging="720"/>
      </w:pPr>
      <w:r w:rsidRPr="0095676C">
        <w:t>41.</w:t>
      </w:r>
      <w:r w:rsidRPr="0095676C">
        <w:tab/>
        <w:t xml:space="preserve">Zeng, J., et al., </w:t>
      </w:r>
      <w:r w:rsidRPr="0095676C">
        <w:rPr>
          <w:i/>
        </w:rPr>
        <w:t>The impacts of China's provincial energy policies on major air pollutants: A spatial econometric analysis.</w:t>
      </w:r>
      <w:r w:rsidRPr="0095676C">
        <w:t xml:space="preserve"> Energy Policy, 2019. </w:t>
      </w:r>
      <w:r w:rsidRPr="0095676C">
        <w:rPr>
          <w:b/>
        </w:rPr>
        <w:t>132</w:t>
      </w:r>
      <w:r w:rsidRPr="0095676C">
        <w:t>: p. 392-403.</w:t>
      </w:r>
    </w:p>
    <w:p w14:paraId="33C58E24" w14:textId="77777777" w:rsidR="0095676C" w:rsidRPr="0095676C" w:rsidRDefault="0095676C" w:rsidP="0095676C">
      <w:pPr>
        <w:pStyle w:val="EndNoteBibliography"/>
        <w:spacing w:after="0"/>
        <w:ind w:left="720" w:hanging="720"/>
      </w:pPr>
      <w:r w:rsidRPr="0095676C">
        <w:t>42.</w:t>
      </w:r>
      <w:r w:rsidRPr="0095676C">
        <w:tab/>
        <w:t xml:space="preserve">Lu, X., et al., </w:t>
      </w:r>
      <w:r w:rsidRPr="0095676C">
        <w:rPr>
          <w:i/>
        </w:rPr>
        <w:t>Optimal integration of offshore wind power for a steadier, environmentally friendlier, supply of electricity in China.</w:t>
      </w:r>
      <w:r w:rsidRPr="0095676C">
        <w:t xml:space="preserve"> Energy Policy, 2013. </w:t>
      </w:r>
      <w:r w:rsidRPr="0095676C">
        <w:rPr>
          <w:b/>
        </w:rPr>
        <w:t>62</w:t>
      </w:r>
      <w:r w:rsidRPr="0095676C">
        <w:t>: p. 131-138.</w:t>
      </w:r>
    </w:p>
    <w:p w14:paraId="48B49456" w14:textId="77777777" w:rsidR="0095676C" w:rsidRPr="0095676C" w:rsidRDefault="0095676C" w:rsidP="0095676C">
      <w:pPr>
        <w:pStyle w:val="EndNoteBibliography"/>
        <w:spacing w:after="0"/>
        <w:ind w:left="720" w:hanging="720"/>
      </w:pPr>
      <w:r w:rsidRPr="0095676C">
        <w:lastRenderedPageBreak/>
        <w:t>43.</w:t>
      </w:r>
      <w:r w:rsidRPr="0095676C">
        <w:tab/>
        <w:t xml:space="preserve">Cali, U., et al., </w:t>
      </w:r>
      <w:r w:rsidRPr="0095676C">
        <w:rPr>
          <w:i/>
        </w:rPr>
        <w:t>Techno-economic analysis of high potential offshore wind farm locations in Turkey.</w:t>
      </w:r>
      <w:r w:rsidRPr="0095676C">
        <w:t xml:space="preserve"> Energy Strategy Reviews, 2018.</w:t>
      </w:r>
    </w:p>
    <w:p w14:paraId="176A20FA" w14:textId="77777777" w:rsidR="0095676C" w:rsidRPr="0095676C" w:rsidRDefault="0095676C" w:rsidP="0095676C">
      <w:pPr>
        <w:pStyle w:val="EndNoteBibliography"/>
        <w:spacing w:after="0"/>
        <w:ind w:left="720" w:hanging="720"/>
      </w:pPr>
      <w:r w:rsidRPr="0095676C">
        <w:t>44.</w:t>
      </w:r>
      <w:r w:rsidRPr="0095676C">
        <w:tab/>
        <w:t xml:space="preserve">Clancy, J.M., et al., </w:t>
      </w:r>
      <w:r w:rsidRPr="0095676C">
        <w:rPr>
          <w:i/>
        </w:rPr>
        <w:t>Fossil fuel and CO2 emissions savings on a high renewable electricity system - A single year case study for Ireland.</w:t>
      </w:r>
      <w:r w:rsidRPr="0095676C">
        <w:t xml:space="preserve"> Energy Policy, 2015. </w:t>
      </w:r>
      <w:r w:rsidRPr="0095676C">
        <w:rPr>
          <w:b/>
        </w:rPr>
        <w:t>83</w:t>
      </w:r>
      <w:r w:rsidRPr="0095676C">
        <w:t>: p. 151-164.</w:t>
      </w:r>
    </w:p>
    <w:p w14:paraId="3AD5B1AE" w14:textId="77777777" w:rsidR="0095676C" w:rsidRPr="0095676C" w:rsidRDefault="0095676C" w:rsidP="0095676C">
      <w:pPr>
        <w:pStyle w:val="EndNoteBibliography"/>
        <w:spacing w:after="0"/>
        <w:ind w:left="720" w:hanging="720"/>
      </w:pPr>
      <w:r w:rsidRPr="0095676C">
        <w:t>45.</w:t>
      </w:r>
      <w:r w:rsidRPr="0095676C">
        <w:tab/>
        <w:t xml:space="preserve">Lu, X., et al., </w:t>
      </w:r>
      <w:r w:rsidRPr="0095676C">
        <w:rPr>
          <w:i/>
        </w:rPr>
        <w:t>Challenges faced by China compared with the US in developing wind power.</w:t>
      </w:r>
      <w:r w:rsidRPr="0095676C">
        <w:t xml:space="preserve"> Nature Energy, 2016. </w:t>
      </w:r>
      <w:r w:rsidRPr="0095676C">
        <w:rPr>
          <w:b/>
        </w:rPr>
        <w:t>1</w:t>
      </w:r>
      <w:r w:rsidRPr="0095676C">
        <w:t>(6): p. 16061.</w:t>
      </w:r>
    </w:p>
    <w:p w14:paraId="456B2429" w14:textId="77777777" w:rsidR="0095676C" w:rsidRPr="0095676C" w:rsidRDefault="0095676C" w:rsidP="0095676C">
      <w:pPr>
        <w:pStyle w:val="EndNoteBibliography"/>
        <w:spacing w:after="0"/>
        <w:ind w:left="720" w:hanging="720"/>
      </w:pPr>
      <w:r w:rsidRPr="0095676C">
        <w:t>46.</w:t>
      </w:r>
      <w:r w:rsidRPr="0095676C">
        <w:tab/>
        <w:t xml:space="preserve">Holttinen, H. and S. Tuhkanen, </w:t>
      </w:r>
      <w:r w:rsidRPr="0095676C">
        <w:rPr>
          <w:i/>
        </w:rPr>
        <w:t>The effect of wind power of CO2 abatement in the Nordic Countries.</w:t>
      </w:r>
      <w:r w:rsidRPr="0095676C">
        <w:t xml:space="preserve"> Energy Policy, 2004. </w:t>
      </w:r>
      <w:r w:rsidRPr="0095676C">
        <w:rPr>
          <w:b/>
        </w:rPr>
        <w:t>32</w:t>
      </w:r>
      <w:r w:rsidRPr="0095676C">
        <w:t>: p. 1639-1652.</w:t>
      </w:r>
    </w:p>
    <w:p w14:paraId="2F038D57" w14:textId="77777777" w:rsidR="0095676C" w:rsidRPr="0095676C" w:rsidRDefault="0095676C" w:rsidP="0095676C">
      <w:pPr>
        <w:pStyle w:val="EndNoteBibliography"/>
        <w:spacing w:after="0"/>
        <w:ind w:left="720" w:hanging="720"/>
      </w:pPr>
      <w:r w:rsidRPr="0095676C">
        <w:t>47.</w:t>
      </w:r>
      <w:r w:rsidRPr="0095676C">
        <w:tab/>
        <w:t xml:space="preserve">Zhang, S., et al., </w:t>
      </w:r>
      <w:r w:rsidRPr="0095676C">
        <w:rPr>
          <w:i/>
        </w:rPr>
        <w:t>Modeling energy efficiency to improve air quality and health effects of China's cement industry.</w:t>
      </w:r>
      <w:r w:rsidRPr="0095676C">
        <w:t xml:space="preserve"> Applied Energy, 2016.</w:t>
      </w:r>
    </w:p>
    <w:p w14:paraId="612731A1" w14:textId="77777777" w:rsidR="0095676C" w:rsidRPr="0095676C" w:rsidRDefault="0095676C" w:rsidP="0095676C">
      <w:pPr>
        <w:pStyle w:val="EndNoteBibliography"/>
        <w:spacing w:after="0"/>
        <w:ind w:left="720" w:hanging="720"/>
      </w:pPr>
      <w:r w:rsidRPr="0095676C">
        <w:t>48.</w:t>
      </w:r>
      <w:r w:rsidRPr="0095676C">
        <w:tab/>
        <w:t xml:space="preserve">Peng, W., et al., </w:t>
      </w:r>
      <w:r w:rsidRPr="0095676C">
        <w:rPr>
          <w:i/>
        </w:rPr>
        <w:t>Substantial air quality and climate co-benefits achievable now with sectoral mitigation strategies in China.</w:t>
      </w:r>
      <w:r w:rsidRPr="0095676C">
        <w:t xml:space="preserve"> Science of the Total Environment, 2017. </w:t>
      </w:r>
      <w:r w:rsidRPr="0095676C">
        <w:rPr>
          <w:b/>
        </w:rPr>
        <w:t>598</w:t>
      </w:r>
      <w:r w:rsidRPr="0095676C">
        <w:t>: p. 1076-1084.</w:t>
      </w:r>
    </w:p>
    <w:p w14:paraId="3BE7040F" w14:textId="77777777" w:rsidR="0095676C" w:rsidRPr="0095676C" w:rsidRDefault="0095676C" w:rsidP="0095676C">
      <w:pPr>
        <w:pStyle w:val="EndNoteBibliography"/>
        <w:spacing w:after="0"/>
        <w:ind w:left="720" w:hanging="720"/>
      </w:pPr>
      <w:r w:rsidRPr="0095676C">
        <w:t>49.</w:t>
      </w:r>
      <w:r w:rsidRPr="0095676C">
        <w:tab/>
        <w:t xml:space="preserve">Xie, Y., et al., </w:t>
      </w:r>
      <w:r w:rsidRPr="0095676C">
        <w:rPr>
          <w:i/>
        </w:rPr>
        <w:t>Co-benefits of climate mitigation on air quality and human health in Asian countries.</w:t>
      </w:r>
      <w:r w:rsidRPr="0095676C">
        <w:t xml:space="preserve"> Environment International, 2018. </w:t>
      </w:r>
      <w:r w:rsidRPr="0095676C">
        <w:rPr>
          <w:b/>
        </w:rPr>
        <w:t>119</w:t>
      </w:r>
      <w:r w:rsidRPr="0095676C">
        <w:t>: p. 309-318.</w:t>
      </w:r>
    </w:p>
    <w:p w14:paraId="0D834474" w14:textId="77777777" w:rsidR="0095676C" w:rsidRPr="0095676C" w:rsidRDefault="0095676C" w:rsidP="0095676C">
      <w:pPr>
        <w:pStyle w:val="EndNoteBibliography"/>
        <w:spacing w:after="0"/>
        <w:ind w:left="720" w:hanging="720"/>
      </w:pPr>
      <w:r w:rsidRPr="0095676C">
        <w:t>50.</w:t>
      </w:r>
      <w:r w:rsidRPr="0095676C">
        <w:tab/>
        <w:t xml:space="preserve">Peng, W., et al., </w:t>
      </w:r>
      <w:r w:rsidRPr="0095676C">
        <w:rPr>
          <w:i/>
        </w:rPr>
        <w:t>Potential co-benefits of electrification for air quality, health, and CO2 mitigation in 2030 China.</w:t>
      </w:r>
      <w:r w:rsidRPr="0095676C">
        <w:t xml:space="preserve"> Applied Energy, 2018. </w:t>
      </w:r>
      <w:r w:rsidRPr="0095676C">
        <w:rPr>
          <w:b/>
        </w:rPr>
        <w:t>218</w:t>
      </w:r>
      <w:r w:rsidRPr="0095676C">
        <w:t>: p. 511-519.</w:t>
      </w:r>
    </w:p>
    <w:p w14:paraId="1D607B74" w14:textId="77777777" w:rsidR="0095676C" w:rsidRPr="0095676C" w:rsidRDefault="0095676C" w:rsidP="0095676C">
      <w:pPr>
        <w:pStyle w:val="EndNoteBibliography"/>
        <w:spacing w:after="0"/>
        <w:ind w:left="720" w:hanging="720"/>
      </w:pPr>
      <w:r w:rsidRPr="0095676C">
        <w:t>51.</w:t>
      </w:r>
      <w:r w:rsidRPr="0095676C">
        <w:tab/>
        <w:t xml:space="preserve">Yang, J., D. Song, and F. Wu, </w:t>
      </w:r>
      <w:r w:rsidRPr="0095676C">
        <w:rPr>
          <w:i/>
        </w:rPr>
        <w:t>Regional variations of environmental co-benefits of wind power generation in China.</w:t>
      </w:r>
      <w:r w:rsidRPr="0095676C">
        <w:t xml:space="preserve"> Applied Energy, 2017. </w:t>
      </w:r>
      <w:r w:rsidRPr="0095676C">
        <w:rPr>
          <w:b/>
        </w:rPr>
        <w:t>206</w:t>
      </w:r>
      <w:r w:rsidRPr="0095676C">
        <w:t>: p. 1267-1281.</w:t>
      </w:r>
    </w:p>
    <w:p w14:paraId="7D01D018" w14:textId="77777777" w:rsidR="0095676C" w:rsidRPr="0095676C" w:rsidRDefault="0095676C" w:rsidP="0095676C">
      <w:pPr>
        <w:pStyle w:val="EndNoteBibliography"/>
        <w:spacing w:after="0"/>
        <w:ind w:left="720" w:hanging="720"/>
      </w:pPr>
      <w:r w:rsidRPr="0095676C">
        <w:t>52.</w:t>
      </w:r>
      <w:r w:rsidRPr="0095676C">
        <w:tab/>
        <w:t xml:space="preserve">Yang, J., </w:t>
      </w:r>
      <w:r w:rsidRPr="0095676C">
        <w:rPr>
          <w:i/>
        </w:rPr>
        <w:t>Environmental and Climate Change Co-Benefits Analysis of Wind Power Generation in China.</w:t>
      </w:r>
      <w:r w:rsidRPr="0095676C">
        <w:t xml:space="preserve"> Energy Procedia, 2016. </w:t>
      </w:r>
      <w:r w:rsidRPr="0095676C">
        <w:rPr>
          <w:b/>
        </w:rPr>
        <w:t>88</w:t>
      </w:r>
      <w:r w:rsidRPr="0095676C">
        <w:t>: p. 76-81.</w:t>
      </w:r>
    </w:p>
    <w:p w14:paraId="706FBF2D" w14:textId="77777777" w:rsidR="0095676C" w:rsidRPr="0095676C" w:rsidRDefault="0095676C" w:rsidP="0095676C">
      <w:pPr>
        <w:pStyle w:val="EndNoteBibliography"/>
        <w:spacing w:after="0"/>
        <w:ind w:left="720" w:hanging="720"/>
      </w:pPr>
      <w:r w:rsidRPr="0095676C">
        <w:t>53.</w:t>
      </w:r>
      <w:r w:rsidRPr="0095676C">
        <w:tab/>
        <w:t xml:space="preserve">Yuan, J., Z. Yuan, and X. Ou, </w:t>
      </w:r>
      <w:r w:rsidRPr="0095676C">
        <w:rPr>
          <w:i/>
        </w:rPr>
        <w:t>Modeling of environmental benefit evaluation of energy transition to multi-energy complementary system.</w:t>
      </w:r>
      <w:r w:rsidRPr="0095676C">
        <w:t xml:space="preserve"> Energy Procedia, 2019. </w:t>
      </w:r>
      <w:r w:rsidRPr="0095676C">
        <w:rPr>
          <w:b/>
        </w:rPr>
        <w:t>158</w:t>
      </w:r>
      <w:r w:rsidRPr="0095676C">
        <w:t>: p. 4882-4888.</w:t>
      </w:r>
    </w:p>
    <w:p w14:paraId="5BF47978" w14:textId="77777777" w:rsidR="0095676C" w:rsidRPr="0095676C" w:rsidRDefault="0095676C" w:rsidP="0095676C">
      <w:pPr>
        <w:pStyle w:val="EndNoteBibliography"/>
        <w:spacing w:after="0"/>
        <w:ind w:left="720" w:hanging="720"/>
      </w:pPr>
      <w:r w:rsidRPr="0095676C">
        <w:t>54.</w:t>
      </w:r>
      <w:r w:rsidRPr="0095676C">
        <w:tab/>
        <w:t xml:space="preserve">Ou, Y., et al., </w:t>
      </w:r>
      <w:r w:rsidRPr="0095676C">
        <w:rPr>
          <w:i/>
        </w:rPr>
        <w:t>Estimating environmental co-benefits of U.S. low-carbon pathways using an integrated assessment model with state-level resolution.</w:t>
      </w:r>
      <w:r w:rsidRPr="0095676C">
        <w:t xml:space="preserve"> Applied Energy, 2018. </w:t>
      </w:r>
      <w:r w:rsidRPr="0095676C">
        <w:rPr>
          <w:b/>
        </w:rPr>
        <w:t>216</w:t>
      </w:r>
      <w:r w:rsidRPr="0095676C">
        <w:t>: p. 482-493.</w:t>
      </w:r>
    </w:p>
    <w:p w14:paraId="004DD4F7" w14:textId="77777777" w:rsidR="0095676C" w:rsidRPr="0095676C" w:rsidRDefault="0095676C" w:rsidP="0095676C">
      <w:pPr>
        <w:pStyle w:val="EndNoteBibliography"/>
        <w:spacing w:after="0"/>
        <w:ind w:left="720" w:hanging="720"/>
      </w:pPr>
      <w:r w:rsidRPr="0095676C">
        <w:t>55.</w:t>
      </w:r>
      <w:r w:rsidRPr="0095676C">
        <w:tab/>
        <w:t xml:space="preserve">Dimanchev, E.G., et al., </w:t>
      </w:r>
      <w:r w:rsidRPr="0095676C">
        <w:rPr>
          <w:i/>
        </w:rPr>
        <w:t>Health co-benefits of sub-national renewable energy policy in the US.</w:t>
      </w:r>
      <w:r w:rsidRPr="0095676C">
        <w:t xml:space="preserve"> Environmental Research Letters, 2019. </w:t>
      </w:r>
      <w:r w:rsidRPr="0095676C">
        <w:rPr>
          <w:b/>
        </w:rPr>
        <w:t>14</w:t>
      </w:r>
      <w:r w:rsidRPr="0095676C">
        <w:t>.</w:t>
      </w:r>
    </w:p>
    <w:p w14:paraId="16F705A9" w14:textId="77777777" w:rsidR="0095676C" w:rsidRPr="0095676C" w:rsidRDefault="0095676C" w:rsidP="0095676C">
      <w:pPr>
        <w:pStyle w:val="EndNoteBibliography"/>
        <w:spacing w:after="0"/>
        <w:ind w:left="720" w:hanging="720"/>
      </w:pPr>
      <w:r w:rsidRPr="0095676C">
        <w:t>56.</w:t>
      </w:r>
      <w:r w:rsidRPr="0095676C">
        <w:tab/>
        <w:t xml:space="preserve">Novan, K., </w:t>
      </w:r>
      <w:r w:rsidRPr="0095676C">
        <w:rPr>
          <w:i/>
        </w:rPr>
        <w:t>Valuing the Wind: Renewable Energy Policies and Air Pollution Avoided.</w:t>
      </w:r>
      <w:r w:rsidRPr="0095676C">
        <w:t xml:space="preserve"> American Economic Journal: Economic Policy, 2015. </w:t>
      </w:r>
      <w:r w:rsidRPr="0095676C">
        <w:rPr>
          <w:b/>
        </w:rPr>
        <w:t>7</w:t>
      </w:r>
      <w:r w:rsidRPr="0095676C">
        <w:t>(3): p. 291-326.</w:t>
      </w:r>
    </w:p>
    <w:p w14:paraId="3FC56954" w14:textId="77777777" w:rsidR="0095676C" w:rsidRPr="0095676C" w:rsidRDefault="0095676C" w:rsidP="0095676C">
      <w:pPr>
        <w:pStyle w:val="EndNoteBibliography"/>
        <w:spacing w:after="0"/>
        <w:ind w:left="720" w:hanging="720"/>
      </w:pPr>
      <w:r w:rsidRPr="0095676C">
        <w:t>57.</w:t>
      </w:r>
      <w:r w:rsidRPr="0095676C">
        <w:tab/>
        <w:t xml:space="preserve">Millstein, D., et al., </w:t>
      </w:r>
      <w:r w:rsidRPr="0095676C">
        <w:rPr>
          <w:i/>
        </w:rPr>
        <w:t>The climate and air-quality benefits of wind and solar power in the United States.</w:t>
      </w:r>
      <w:r w:rsidRPr="0095676C">
        <w:t xml:space="preserve"> Nature Energy, 2017. </w:t>
      </w:r>
      <w:r w:rsidRPr="0095676C">
        <w:rPr>
          <w:b/>
        </w:rPr>
        <w:t>2</w:t>
      </w:r>
      <w:r w:rsidRPr="0095676C">
        <w:t>: p. 17134.</w:t>
      </w:r>
    </w:p>
    <w:p w14:paraId="3A9CA6B7" w14:textId="1F73F274" w:rsidR="0095676C" w:rsidRPr="0095676C" w:rsidDel="00BE00FB" w:rsidRDefault="0095676C">
      <w:pPr>
        <w:pStyle w:val="EndNoteBibliography"/>
        <w:spacing w:after="0"/>
        <w:ind w:left="720" w:hanging="720"/>
        <w:rPr>
          <w:del w:id="135" w:author="Marcy, Cara" w:date="2020-01-03T11:46:00Z"/>
        </w:rPr>
        <w:pPrChange w:id="136" w:author="Marcy, Cara" w:date="2020-01-03T11:47:00Z">
          <w:pPr>
            <w:pStyle w:val="EndNoteBibliography"/>
            <w:ind w:left="720" w:hanging="720"/>
          </w:pPr>
        </w:pPrChange>
      </w:pPr>
      <w:r w:rsidRPr="0095676C">
        <w:t>58.</w:t>
      </w:r>
      <w:r w:rsidRPr="0095676C">
        <w:tab/>
        <w:t xml:space="preserve">U.S. Department of the Interior and Bureau of Ocean Energy Management, </w:t>
      </w:r>
      <w:r w:rsidRPr="0095676C">
        <w:rPr>
          <w:i/>
        </w:rPr>
        <w:t>Evaluating Benefits of Offshore Wind Energy Projects in NEPA</w:t>
      </w:r>
      <w:r w:rsidRPr="0095676C">
        <w:t>. Headquarters,</w:t>
      </w:r>
      <w:ins w:id="137" w:author="Marcy, Cara" w:date="2020-01-03T11:51:00Z">
        <w:r w:rsidR="00FF3226">
          <w:t xml:space="preserve"> </w:t>
        </w:r>
      </w:ins>
    </w:p>
    <w:p w14:paraId="78C79E2A" w14:textId="226F35E9" w:rsidR="0095676C" w:rsidRPr="0095676C" w:rsidRDefault="0095676C" w:rsidP="00BE00FB">
      <w:pPr>
        <w:pStyle w:val="EndNoteBibliography"/>
        <w:spacing w:after="0"/>
        <w:ind w:left="720" w:hanging="720"/>
      </w:pPr>
      <w:r w:rsidRPr="0095676C">
        <w:t>Sterling</w:t>
      </w:r>
      <w:ins w:id="138" w:author="Marcy, Cara" w:date="2020-01-03T11:51:00Z">
        <w:r w:rsidR="00FF3226">
          <w:t>,</w:t>
        </w:r>
      </w:ins>
      <w:r w:rsidRPr="0095676C">
        <w:t xml:space="preserve"> VA</w:t>
      </w:r>
      <w:del w:id="139" w:author="Marcy, Cara" w:date="2020-01-03T11:51:00Z">
        <w:r w:rsidRPr="0095676C" w:rsidDel="00FF3226">
          <w:delText>,</w:delText>
        </w:r>
      </w:del>
      <w:r w:rsidRPr="0095676C">
        <w:t>.</w:t>
      </w:r>
    </w:p>
    <w:p w14:paraId="6425534D" w14:textId="77777777" w:rsidR="0095676C" w:rsidRPr="0095676C" w:rsidRDefault="0095676C" w:rsidP="0095676C">
      <w:pPr>
        <w:pStyle w:val="EndNoteBibliography"/>
        <w:spacing w:after="0"/>
        <w:ind w:left="720" w:hanging="720"/>
      </w:pPr>
      <w:r w:rsidRPr="0095676C">
        <w:t>59.</w:t>
      </w:r>
      <w:r w:rsidRPr="0095676C">
        <w:tab/>
        <w:t xml:space="preserve">AWEA, </w:t>
      </w:r>
      <w:r w:rsidRPr="0095676C">
        <w:rPr>
          <w:i/>
        </w:rPr>
        <w:t>U.S. Wind Industry Annual Market Report, Year Ending 2018</w:t>
      </w:r>
      <w:r w:rsidRPr="0095676C">
        <w:t>. 2018.</w:t>
      </w:r>
    </w:p>
    <w:p w14:paraId="64ADF600" w14:textId="77777777" w:rsidR="0095676C" w:rsidRPr="0095676C" w:rsidRDefault="0095676C" w:rsidP="0095676C">
      <w:pPr>
        <w:pStyle w:val="EndNoteBibliography"/>
        <w:spacing w:after="0"/>
        <w:ind w:left="720" w:hanging="720"/>
      </w:pPr>
      <w:r w:rsidRPr="0095676C">
        <w:t>60.</w:t>
      </w:r>
      <w:r w:rsidRPr="0095676C">
        <w:tab/>
        <w:t xml:space="preserve">Greene, J.S. and M. Morrissey, </w:t>
      </w:r>
      <w:r w:rsidRPr="0095676C">
        <w:rPr>
          <w:i/>
        </w:rPr>
        <w:t>Estimated Pollution Reduction from Wind Farms in Oklahoma and Associated Economic and Human Health Benefits.</w:t>
      </w:r>
      <w:r w:rsidRPr="0095676C">
        <w:t xml:space="preserve"> Journal of Renewable Energy, 2012. </w:t>
      </w:r>
      <w:r w:rsidRPr="0095676C">
        <w:rPr>
          <w:b/>
        </w:rPr>
        <w:t>2013</w:t>
      </w:r>
      <w:r w:rsidRPr="0095676C">
        <w:t>.</w:t>
      </w:r>
    </w:p>
    <w:p w14:paraId="0D0C2DA1" w14:textId="77777777" w:rsidR="0095676C" w:rsidRPr="0095676C" w:rsidRDefault="0095676C" w:rsidP="0095676C">
      <w:pPr>
        <w:pStyle w:val="EndNoteBibliography"/>
        <w:spacing w:after="0"/>
        <w:ind w:left="720" w:hanging="720"/>
      </w:pPr>
      <w:r w:rsidRPr="0095676C">
        <w:t>61.</w:t>
      </w:r>
      <w:r w:rsidRPr="0095676C">
        <w:tab/>
        <w:t xml:space="preserve">Lu, X., M.B. McElroy, and N.A. Sluzas, </w:t>
      </w:r>
      <w:r w:rsidRPr="0095676C">
        <w:rPr>
          <w:i/>
        </w:rPr>
        <w:t>Costs for Integrating Wind into the Future ERCOT System with Related Costs for Savings in CO2 Emissions.</w:t>
      </w:r>
      <w:r w:rsidRPr="0095676C">
        <w:t xml:space="preserve"> Environmental Science and Technology, 2011. </w:t>
      </w:r>
      <w:r w:rsidRPr="0095676C">
        <w:rPr>
          <w:b/>
        </w:rPr>
        <w:t>45</w:t>
      </w:r>
      <w:r w:rsidRPr="0095676C">
        <w:t>: p. 3160-3166.</w:t>
      </w:r>
    </w:p>
    <w:p w14:paraId="670FDFB6" w14:textId="77777777" w:rsidR="0095676C" w:rsidRPr="0095676C" w:rsidRDefault="0095676C" w:rsidP="0095676C">
      <w:pPr>
        <w:pStyle w:val="EndNoteBibliography"/>
        <w:spacing w:after="0"/>
        <w:ind w:left="720" w:hanging="720"/>
      </w:pPr>
      <w:r w:rsidRPr="0095676C">
        <w:t>62.</w:t>
      </w:r>
      <w:r w:rsidRPr="0095676C">
        <w:tab/>
        <w:t xml:space="preserve">Nordman, E., et al., </w:t>
      </w:r>
      <w:r w:rsidRPr="0095676C">
        <w:rPr>
          <w:i/>
        </w:rPr>
        <w:t>An Integrated Assessment for Wind Energy in Lake Michigan Coastal Counties.</w:t>
      </w:r>
      <w:r w:rsidRPr="0095676C">
        <w:t xml:space="preserve"> Integrated Environmental Assessment and Management, 2014. </w:t>
      </w:r>
      <w:r w:rsidRPr="0095676C">
        <w:rPr>
          <w:b/>
        </w:rPr>
        <w:t>11</w:t>
      </w:r>
      <w:r w:rsidRPr="0095676C">
        <w:t>(2): p. 287-297.</w:t>
      </w:r>
    </w:p>
    <w:p w14:paraId="7271F76C" w14:textId="77777777" w:rsidR="0095676C" w:rsidRPr="0095676C" w:rsidRDefault="0095676C" w:rsidP="0095676C">
      <w:pPr>
        <w:pStyle w:val="EndNoteBibliography"/>
        <w:spacing w:after="0"/>
        <w:ind w:left="720" w:hanging="720"/>
      </w:pPr>
      <w:r w:rsidRPr="0095676C">
        <w:t>63.</w:t>
      </w:r>
      <w:r w:rsidRPr="0095676C">
        <w:tab/>
        <w:t xml:space="preserve">Chiang, A.C., et al., </w:t>
      </w:r>
      <w:r w:rsidRPr="0095676C">
        <w:rPr>
          <w:i/>
        </w:rPr>
        <w:t>Emissions reduction benefits of siting an offshore wind farm: A temporal and spatial analysis of Lake Michigan.</w:t>
      </w:r>
      <w:r w:rsidRPr="0095676C">
        <w:t xml:space="preserve"> Ecological Economics, 2016. </w:t>
      </w:r>
      <w:r w:rsidRPr="0095676C">
        <w:rPr>
          <w:b/>
        </w:rPr>
        <w:t>130</w:t>
      </w:r>
      <w:r w:rsidRPr="0095676C">
        <w:t>: p. 263-276.</w:t>
      </w:r>
    </w:p>
    <w:p w14:paraId="46309CD2" w14:textId="77777777" w:rsidR="0095676C" w:rsidRPr="0095676C" w:rsidRDefault="0095676C" w:rsidP="0095676C">
      <w:pPr>
        <w:pStyle w:val="EndNoteBibliography"/>
        <w:spacing w:after="0"/>
        <w:ind w:left="720" w:hanging="720"/>
      </w:pPr>
      <w:r w:rsidRPr="0095676C">
        <w:lastRenderedPageBreak/>
        <w:t>64.</w:t>
      </w:r>
      <w:r w:rsidRPr="0095676C">
        <w:tab/>
        <w:t xml:space="preserve">Buonocore, J.J., et al., </w:t>
      </w:r>
      <w:r w:rsidRPr="0095676C">
        <w:rPr>
          <w:i/>
        </w:rPr>
        <w:t>Health and climate benefits of offshore wind facilities in the Mid-Atlantic United States.</w:t>
      </w:r>
      <w:r w:rsidRPr="0095676C">
        <w:t xml:space="preserve"> Environmental Research Letters, 2016. </w:t>
      </w:r>
      <w:r w:rsidRPr="0095676C">
        <w:rPr>
          <w:b/>
        </w:rPr>
        <w:t>11</w:t>
      </w:r>
      <w:r w:rsidRPr="0095676C">
        <w:t>(7).</w:t>
      </w:r>
    </w:p>
    <w:p w14:paraId="6C0E6AD0" w14:textId="77777777" w:rsidR="0095676C" w:rsidRPr="0095676C" w:rsidRDefault="0095676C" w:rsidP="0095676C">
      <w:pPr>
        <w:pStyle w:val="EndNoteBibliography"/>
        <w:spacing w:after="0"/>
        <w:ind w:left="720" w:hanging="720"/>
      </w:pPr>
      <w:r w:rsidRPr="0095676C">
        <w:t>65.</w:t>
      </w:r>
      <w:r w:rsidRPr="0095676C">
        <w:tab/>
        <w:t xml:space="preserve">Reimers, B., B. Ozdirik, and M. Kaltschmitt, </w:t>
      </w:r>
      <w:r w:rsidRPr="0095676C">
        <w:rPr>
          <w:i/>
        </w:rPr>
        <w:t>Greenhouse gas emissions from electricity generated by offshore wind farms.</w:t>
      </w:r>
      <w:r w:rsidRPr="0095676C">
        <w:t xml:space="preserve"> Renewable Energy, 2014. </w:t>
      </w:r>
      <w:r w:rsidRPr="0095676C">
        <w:rPr>
          <w:b/>
        </w:rPr>
        <w:t>72</w:t>
      </w:r>
      <w:r w:rsidRPr="0095676C">
        <w:t>: p. 428-438.</w:t>
      </w:r>
    </w:p>
    <w:p w14:paraId="15DB3B9D" w14:textId="77777777" w:rsidR="0095676C" w:rsidRPr="0095676C" w:rsidRDefault="0095676C" w:rsidP="0095676C">
      <w:pPr>
        <w:pStyle w:val="EndNoteBibliography"/>
        <w:spacing w:after="0"/>
        <w:ind w:left="720" w:hanging="720"/>
      </w:pPr>
      <w:r w:rsidRPr="0095676C">
        <w:t>66.</w:t>
      </w:r>
      <w:r w:rsidRPr="0095676C">
        <w:tab/>
        <w:t xml:space="preserve">Huque, J.C.V.S.V.B.H.D.R.R.K.Z., </w:t>
      </w:r>
      <w:r w:rsidRPr="0095676C">
        <w:rPr>
          <w:i/>
        </w:rPr>
        <w:t>Life Cycle Environmental Impact of Onshore and Offshore Wind Farms in Texas.</w:t>
      </w:r>
      <w:r w:rsidRPr="0095676C">
        <w:t xml:space="preserve"> Sustainability, 2018. </w:t>
      </w:r>
      <w:r w:rsidRPr="0095676C">
        <w:rPr>
          <w:b/>
        </w:rPr>
        <w:t>10</w:t>
      </w:r>
      <w:r w:rsidRPr="0095676C">
        <w:t>: p. 2022-2039.</w:t>
      </w:r>
    </w:p>
    <w:p w14:paraId="0EE0796D" w14:textId="77777777" w:rsidR="0095676C" w:rsidRPr="0095676C" w:rsidRDefault="0095676C" w:rsidP="0095676C">
      <w:pPr>
        <w:pStyle w:val="EndNoteBibliography"/>
        <w:spacing w:after="0"/>
        <w:ind w:left="720" w:hanging="720"/>
      </w:pPr>
      <w:r w:rsidRPr="0095676C">
        <w:t>67.</w:t>
      </w:r>
      <w:r w:rsidRPr="0095676C">
        <w:tab/>
        <w:t xml:space="preserve">Kaldellis, J.K. and D. Apostolou, </w:t>
      </w:r>
      <w:r w:rsidRPr="0095676C">
        <w:rPr>
          <w:i/>
        </w:rPr>
        <w:t>Life cycle energy and carbon footprint of offshore wind energy. Compariosn with onshore counterpart.</w:t>
      </w:r>
      <w:r w:rsidRPr="0095676C">
        <w:t xml:space="preserve"> Renewable Energy, 2017. </w:t>
      </w:r>
      <w:r w:rsidRPr="0095676C">
        <w:rPr>
          <w:b/>
        </w:rPr>
        <w:t>108</w:t>
      </w:r>
      <w:r w:rsidRPr="0095676C">
        <w:t>: p. 72-84.</w:t>
      </w:r>
    </w:p>
    <w:p w14:paraId="751B12D4" w14:textId="77777777" w:rsidR="0095676C" w:rsidRPr="0095676C" w:rsidRDefault="0095676C" w:rsidP="0095676C">
      <w:pPr>
        <w:pStyle w:val="EndNoteBibliography"/>
        <w:spacing w:after="0"/>
        <w:ind w:left="720" w:hanging="720"/>
      </w:pPr>
      <w:r w:rsidRPr="0095676C">
        <w:t>68.</w:t>
      </w:r>
      <w:r w:rsidRPr="0095676C">
        <w:tab/>
        <w:t xml:space="preserve">Apt, W.K.J., </w:t>
      </w:r>
      <w:r w:rsidRPr="0095676C">
        <w:rPr>
          <w:i/>
        </w:rPr>
        <w:t>Air Emissions Due to Wind and Solar Power.</w:t>
      </w:r>
      <w:r w:rsidRPr="0095676C">
        <w:t xml:space="preserve"> Environmental Science and Technology, 2008. </w:t>
      </w:r>
      <w:r w:rsidRPr="0095676C">
        <w:rPr>
          <w:b/>
        </w:rPr>
        <w:t>43</w:t>
      </w:r>
      <w:r w:rsidRPr="0095676C">
        <w:t>: p. 253-258.</w:t>
      </w:r>
    </w:p>
    <w:p w14:paraId="36BFBFF3" w14:textId="77777777" w:rsidR="0095676C" w:rsidRPr="0095676C" w:rsidRDefault="0095676C" w:rsidP="0095676C">
      <w:pPr>
        <w:pStyle w:val="EndNoteBibliography"/>
        <w:spacing w:after="0"/>
        <w:ind w:left="720" w:hanging="720"/>
      </w:pPr>
      <w:r w:rsidRPr="0095676C">
        <w:t>69.</w:t>
      </w:r>
      <w:r w:rsidRPr="0095676C">
        <w:tab/>
        <w:t xml:space="preserve">Bureau of Ocean Energy Management, </w:t>
      </w:r>
      <w:r w:rsidRPr="0095676C">
        <w:rPr>
          <w:i/>
        </w:rPr>
        <w:t>BOEM Announces Next Steps for Proposed New York - New Jersey Wind Energy Transmission Line: Includes Opportunity for Expressions of Competitive Interest and Public Comments</w:t>
      </w:r>
      <w:r w:rsidRPr="0095676C">
        <w:t>. 2019.</w:t>
      </w:r>
    </w:p>
    <w:p w14:paraId="4325E994" w14:textId="5A92D6C2" w:rsidR="0095676C" w:rsidRPr="0095676C" w:rsidRDefault="0095676C" w:rsidP="0095676C">
      <w:pPr>
        <w:pStyle w:val="EndNoteBibliography"/>
        <w:spacing w:after="0"/>
        <w:ind w:left="720" w:hanging="720"/>
      </w:pPr>
      <w:r w:rsidRPr="0095676C">
        <w:t>70.</w:t>
      </w:r>
      <w:r w:rsidRPr="0095676C">
        <w:tab/>
        <w:t xml:space="preserve">Lenox, C., </w:t>
      </w:r>
      <w:r w:rsidRPr="0095676C">
        <w:rPr>
          <w:i/>
        </w:rPr>
        <w:t>EPAUS9rT database for use with the TIMES modeling platform</w:t>
      </w:r>
      <w:r w:rsidRPr="0095676C">
        <w:t>. 2019: U.S. E</w:t>
      </w:r>
      <w:del w:id="140" w:author="Marcy, Cara" w:date="2020-01-03T11:55:00Z">
        <w:r w:rsidRPr="0095676C" w:rsidDel="00FF3226">
          <w:delText>nvironmental Protection Agency</w:delText>
        </w:r>
      </w:del>
      <w:ins w:id="141" w:author="Marcy, Cara" w:date="2020-01-03T11:55:00Z">
        <w:r w:rsidR="00FF3226">
          <w:t>PA</w:t>
        </w:r>
      </w:ins>
      <w:r w:rsidRPr="0095676C">
        <w:t>, Washington, DC.</w:t>
      </w:r>
    </w:p>
    <w:p w14:paraId="3709A3F9" w14:textId="77777777" w:rsidR="0095676C" w:rsidRPr="0095676C" w:rsidRDefault="0095676C" w:rsidP="0095676C">
      <w:pPr>
        <w:pStyle w:val="EndNoteBibliography"/>
        <w:spacing w:after="0"/>
        <w:ind w:left="720" w:hanging="720"/>
      </w:pPr>
      <w:r w:rsidRPr="0095676C">
        <w:t>71.</w:t>
      </w:r>
      <w:r w:rsidRPr="0095676C">
        <w:tab/>
        <w:t xml:space="preserve">Loulou, R., et al., </w:t>
      </w:r>
      <w:r w:rsidRPr="0095676C">
        <w:rPr>
          <w:i/>
        </w:rPr>
        <w:t>Documentation for the TIMES model</w:t>
      </w:r>
      <w:del w:id="142" w:author="Marcy, Cara" w:date="2020-01-03T11:55:00Z">
        <w:r w:rsidRPr="0095676C" w:rsidDel="00FF3226">
          <w:rPr>
            <w:i/>
          </w:rPr>
          <w:delText xml:space="preserve">. </w:delText>
        </w:r>
      </w:del>
      <w:r w:rsidRPr="0095676C">
        <w:rPr>
          <w:i/>
        </w:rPr>
        <w:t>.</w:t>
      </w:r>
      <w:r w:rsidRPr="0095676C">
        <w:t xml:space="preserve"> Tech. Rep. Energy Technology Systems Analysis Programme (ETSAP), 2005.</w:t>
      </w:r>
    </w:p>
    <w:p w14:paraId="558BAAAE" w14:textId="77777777" w:rsidR="0095676C" w:rsidRPr="0095676C" w:rsidRDefault="0095676C" w:rsidP="0095676C">
      <w:pPr>
        <w:pStyle w:val="EndNoteBibliography"/>
        <w:ind w:left="720" w:hanging="720"/>
      </w:pPr>
      <w:r w:rsidRPr="0095676C">
        <w:t>72.</w:t>
      </w:r>
      <w:r w:rsidRPr="0095676C">
        <w:tab/>
        <w:t xml:space="preserve">Ringkjob, H.-K., P.M. Haugan, and I.M. Solbrekke, </w:t>
      </w:r>
      <w:r w:rsidRPr="0095676C">
        <w:rPr>
          <w:i/>
        </w:rPr>
        <w:t>A review of modelling tools for energy and electricity systems with large shares of variable renewables.</w:t>
      </w:r>
      <w:r w:rsidRPr="0095676C">
        <w:t xml:space="preserve"> Renewable and Sustainable Energy Reviews, 2018. </w:t>
      </w:r>
      <w:r w:rsidRPr="0095676C">
        <w:rPr>
          <w:b/>
        </w:rPr>
        <w:t>96</w:t>
      </w:r>
      <w:r w:rsidRPr="0095676C">
        <w:t>: p. 440-459.</w:t>
      </w:r>
    </w:p>
    <w:p w14:paraId="0366F77F" w14:textId="6E2F8A9A" w:rsidR="008570E5" w:rsidRPr="008570E5" w:rsidRDefault="005A2E07" w:rsidP="003A4898">
      <w:pPr>
        <w:pStyle w:val="Heading2"/>
        <w:spacing w:before="0" w:line="240" w:lineRule="auto"/>
        <w:contextualSpacing/>
        <w:mirrorIndents/>
        <w:jc w:val="both"/>
      </w:pPr>
      <w:r w:rsidRPr="00780067">
        <w:rPr>
          <w:rFonts w:asciiTheme="minorHAnsi" w:hAnsiTheme="minorHAnsi" w:cstheme="minorHAnsi"/>
          <w:sz w:val="22"/>
          <w:szCs w:val="22"/>
        </w:rPr>
        <w:fldChar w:fldCharType="end"/>
      </w:r>
    </w:p>
    <w:sectPr w:rsidR="008570E5" w:rsidRPr="008570E5" w:rsidSect="003A489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cy, Cara" w:date="2020-01-03T14:23:00Z" w:initials="MC">
    <w:p w14:paraId="6A6426B1" w14:textId="23E270F1" w:rsidR="00BF3B5B" w:rsidRDefault="00BF3B5B" w:rsidP="00E83B49">
      <w:r>
        <w:rPr>
          <w:rStyle w:val="CommentReference"/>
        </w:rPr>
        <w:annotationRef/>
      </w:r>
      <w:r>
        <w:t>The main suggestions I would make are:</w:t>
      </w:r>
    </w:p>
    <w:p w14:paraId="1F2D576D" w14:textId="77777777" w:rsidR="00BF3B5B" w:rsidRDefault="00BF3B5B" w:rsidP="00E83B49">
      <w:pPr>
        <w:pStyle w:val="ListParagraph"/>
        <w:numPr>
          <w:ilvl w:val="0"/>
          <w:numId w:val="13"/>
        </w:numPr>
        <w:spacing w:after="0" w:line="240" w:lineRule="auto"/>
        <w:contextualSpacing w:val="0"/>
      </w:pPr>
      <w:r>
        <w:t>Address the model capabilities related to adequately representing VREs</w:t>
      </w:r>
    </w:p>
    <w:p w14:paraId="297FC57E" w14:textId="77777777" w:rsidR="00BF3B5B" w:rsidRDefault="00BF3B5B" w:rsidP="00E83B49">
      <w:pPr>
        <w:pStyle w:val="ListParagraph"/>
        <w:numPr>
          <w:ilvl w:val="0"/>
          <w:numId w:val="13"/>
        </w:numPr>
        <w:spacing w:after="0" w:line="240" w:lineRule="auto"/>
        <w:contextualSpacing w:val="0"/>
      </w:pPr>
      <w:r>
        <w:t>Add a comparison of the cost assumptions for key technologies (OSW, wind, solar, and NG)</w:t>
      </w:r>
    </w:p>
    <w:p w14:paraId="25C844E6" w14:textId="77777777" w:rsidR="00BF3B5B" w:rsidRDefault="00BF3B5B" w:rsidP="00E83B49">
      <w:pPr>
        <w:pStyle w:val="ListParagraph"/>
        <w:numPr>
          <w:ilvl w:val="0"/>
          <w:numId w:val="13"/>
        </w:numPr>
        <w:spacing w:after="0" w:line="240" w:lineRule="auto"/>
        <w:contextualSpacing w:val="0"/>
      </w:pPr>
      <w:r>
        <w:t>Align you result figures to present the same scenarios throughout the paper</w:t>
      </w:r>
    </w:p>
    <w:p w14:paraId="0F07E208" w14:textId="77777777" w:rsidR="00BF3B5B" w:rsidRDefault="00BF3B5B" w:rsidP="00E83B49">
      <w:pPr>
        <w:pStyle w:val="ListParagraph"/>
        <w:numPr>
          <w:ilvl w:val="0"/>
          <w:numId w:val="13"/>
        </w:numPr>
        <w:spacing w:after="0" w:line="240" w:lineRule="auto"/>
        <w:contextualSpacing w:val="0"/>
      </w:pPr>
      <w:r>
        <w:t>Discuss sectoral results in a more systematic way</w:t>
      </w:r>
    </w:p>
    <w:p w14:paraId="3E77B16A" w14:textId="29AA9D45" w:rsidR="00BF3B5B" w:rsidRDefault="00BF3B5B" w:rsidP="00E83B49">
      <w:pPr>
        <w:pStyle w:val="ListParagraph"/>
        <w:numPr>
          <w:ilvl w:val="0"/>
          <w:numId w:val="13"/>
        </w:numPr>
        <w:spacing w:after="0" w:line="240" w:lineRule="auto"/>
        <w:contextualSpacing w:val="0"/>
      </w:pPr>
      <w:proofErr w:type="gramStart"/>
      <w:r>
        <w:t>Plus</w:t>
      </w:r>
      <w:proofErr w:type="gramEnd"/>
      <w:r>
        <w:t xml:space="preserve"> a number of small edits to the visualizations </w:t>
      </w:r>
    </w:p>
    <w:p w14:paraId="46A9A9B9" w14:textId="77777777" w:rsidR="00BF3B5B" w:rsidRDefault="00BF3B5B" w:rsidP="00E83B49">
      <w:pPr>
        <w:spacing w:after="0" w:line="240" w:lineRule="auto"/>
      </w:pPr>
    </w:p>
    <w:p w14:paraId="50416614" w14:textId="17E4FC24" w:rsidR="00BF3B5B" w:rsidRDefault="00BF3B5B" w:rsidP="00E83B49">
      <w:pPr>
        <w:spacing w:after="0" w:line="240" w:lineRule="auto"/>
      </w:pPr>
      <w:r>
        <w:t>See comments below for more details!</w:t>
      </w:r>
    </w:p>
  </w:comment>
  <w:comment w:id="2" w:author="Browning, Morgan" w:date="2020-01-17T12:52:00Z" w:initials="BM">
    <w:p w14:paraId="377179F9" w14:textId="5722440C" w:rsidR="00BF3B5B" w:rsidRDefault="00BF3B5B">
      <w:pPr>
        <w:pStyle w:val="CommentText"/>
      </w:pPr>
      <w:r>
        <w:rPr>
          <w:rStyle w:val="CommentReference"/>
        </w:rPr>
        <w:annotationRef/>
      </w:r>
      <w:r>
        <w:t>Find tipping points for terrestrial, solar, ng, and coal</w:t>
      </w:r>
    </w:p>
  </w:comment>
  <w:comment w:id="5" w:author="Marcy, Cara" w:date="2020-01-03T08:45:00Z" w:initials="MC">
    <w:p w14:paraId="71166A82" w14:textId="784E85DB" w:rsidR="00BF3B5B" w:rsidRDefault="00BF3B5B">
      <w:pPr>
        <w:pStyle w:val="CommentText"/>
      </w:pPr>
      <w:r>
        <w:rPr>
          <w:rStyle w:val="CommentReference"/>
        </w:rPr>
        <w:annotationRef/>
      </w:r>
      <w:r>
        <w:t>Should this be spelled out?</w:t>
      </w:r>
    </w:p>
  </w:comment>
  <w:comment w:id="6" w:author="Browning, Morgan" w:date="2020-01-17T11:04:00Z" w:initials="BM">
    <w:p w14:paraId="3D6A1BDF" w14:textId="732D2385" w:rsidR="00BF3B5B" w:rsidRDefault="00BF3B5B">
      <w:pPr>
        <w:pStyle w:val="CommentText"/>
      </w:pPr>
      <w:r>
        <w:rPr>
          <w:rStyle w:val="CommentReference"/>
        </w:rPr>
        <w:annotationRef/>
      </w:r>
      <w:r>
        <w:t>Database represents the energy system in 9 census regions specifically designed for the TIMES model</w:t>
      </w:r>
    </w:p>
  </w:comment>
  <w:comment w:id="7" w:author="Marcy, Cara" w:date="2020-01-03T08:45:00Z" w:initials="MC">
    <w:p w14:paraId="77722288" w14:textId="50EAA698" w:rsidR="00BF3B5B" w:rsidRDefault="00BF3B5B">
      <w:pPr>
        <w:pStyle w:val="CommentText"/>
      </w:pPr>
      <w:r>
        <w:rPr>
          <w:rStyle w:val="CommentReference"/>
        </w:rPr>
        <w:annotationRef/>
      </w:r>
      <w:r>
        <w:t xml:space="preserve">Not disputing this, but I don’t recall this being included in the discussion section. Is this a conclusion you want to lead with? </w:t>
      </w:r>
    </w:p>
  </w:comment>
  <w:comment w:id="11" w:author="Marcy, Cara" w:date="2020-01-03T08:48:00Z" w:initials="MC">
    <w:p w14:paraId="642F0610" w14:textId="366AAEE6" w:rsidR="00BF3B5B" w:rsidRDefault="00BF3B5B">
      <w:pPr>
        <w:pStyle w:val="CommentText"/>
      </w:pPr>
      <w:r>
        <w:rPr>
          <w:rStyle w:val="CommentReference"/>
        </w:rPr>
        <w:annotationRef/>
      </w:r>
      <w:r>
        <w:t xml:space="preserve">Not necessarily true, right? What about EE. Maybe something more like… </w:t>
      </w:r>
    </w:p>
    <w:p w14:paraId="0DD0AC6E" w14:textId="77777777" w:rsidR="00BF3B5B" w:rsidRDefault="00BF3B5B">
      <w:pPr>
        <w:pStyle w:val="CommentText"/>
      </w:pPr>
    </w:p>
    <w:p w14:paraId="5505FC78" w14:textId="65CDE337" w:rsidR="00BF3B5B" w:rsidRDefault="00BF3B5B">
      <w:pPr>
        <w:pStyle w:val="CommentText"/>
      </w:pPr>
      <w:r>
        <w:t>“While consumption per capita has declined, electricity consumption continues to grow…”</w:t>
      </w:r>
    </w:p>
  </w:comment>
  <w:comment w:id="12" w:author="Browning, Morgan" w:date="2020-01-29T15:28:00Z" w:initials="BM">
    <w:p w14:paraId="0E98E2D0" w14:textId="3D505DCE" w:rsidR="00BF3B5B" w:rsidRDefault="00BF3B5B">
      <w:pPr>
        <w:pStyle w:val="CommentText"/>
      </w:pPr>
      <w:r>
        <w:rPr>
          <w:rStyle w:val="CommentReference"/>
        </w:rPr>
        <w:annotationRef/>
      </w:r>
      <w:r>
        <w:t>changed</w:t>
      </w:r>
    </w:p>
  </w:comment>
  <w:comment w:id="14" w:author="Marcy, Cara" w:date="2020-01-03T08:49:00Z" w:initials="MC">
    <w:p w14:paraId="35C49029" w14:textId="72C16DD0" w:rsidR="00BF3B5B" w:rsidRDefault="00BF3B5B">
      <w:pPr>
        <w:pStyle w:val="CommentText"/>
      </w:pPr>
      <w:r>
        <w:rPr>
          <w:rStyle w:val="CommentReference"/>
        </w:rPr>
        <w:annotationRef/>
      </w:r>
      <w:r>
        <w:t>Check this. I counted 24. 29–5 (AZ, TX, IA, MO, MT)</w:t>
      </w:r>
    </w:p>
  </w:comment>
  <w:comment w:id="16" w:author="Marcy, Cara" w:date="2020-01-03T08:51:00Z" w:initials="MC">
    <w:p w14:paraId="7D3E6561" w14:textId="24346924" w:rsidR="00BF3B5B" w:rsidRDefault="00BF3B5B">
      <w:pPr>
        <w:pStyle w:val="CommentText"/>
      </w:pPr>
      <w:r>
        <w:rPr>
          <w:rStyle w:val="CommentReference"/>
        </w:rPr>
        <w:annotationRef/>
      </w:r>
      <w:r>
        <w:t>Scenario analysis is a projection not a prediction!</w:t>
      </w:r>
    </w:p>
  </w:comment>
  <w:comment w:id="17" w:author="Browning, Morgan" w:date="2020-01-17T11:15:00Z" w:initials="BM">
    <w:p w14:paraId="4B8AED91" w14:textId="37ECA02C" w:rsidR="00BF3B5B" w:rsidRDefault="00BF3B5B">
      <w:pPr>
        <w:pStyle w:val="CommentText"/>
      </w:pPr>
      <w:r>
        <w:rPr>
          <w:rStyle w:val="CommentReference"/>
        </w:rPr>
        <w:annotationRef/>
      </w:r>
      <w:r>
        <w:t>Accepted</w:t>
      </w:r>
    </w:p>
  </w:comment>
  <w:comment w:id="27" w:author="Marcy, Cara" w:date="2020-01-03T08:53:00Z" w:initials="MC">
    <w:p w14:paraId="1235919D" w14:textId="2CF32FE5" w:rsidR="00BF3B5B" w:rsidRDefault="00BF3B5B">
      <w:pPr>
        <w:pStyle w:val="CommentText"/>
      </w:pPr>
      <w:r>
        <w:rPr>
          <w:rStyle w:val="CommentReference"/>
        </w:rPr>
        <w:annotationRef/>
      </w:r>
      <w:r>
        <w:t xml:space="preserve">I was a little confused reading these next few paragraphs. At first, I thought you were comparing Europe vs the US, but now I feel like the next set of items is listing the challenges with OSW in a broader context. If that is the case, then I think you should reword this sentence. Something like… </w:t>
      </w:r>
    </w:p>
    <w:p w14:paraId="5F437B49" w14:textId="77777777" w:rsidR="00BF3B5B" w:rsidRDefault="00BF3B5B">
      <w:pPr>
        <w:pStyle w:val="CommentText"/>
      </w:pPr>
    </w:p>
    <w:p w14:paraId="697B4000" w14:textId="2EED90A1" w:rsidR="00BF3B5B" w:rsidRDefault="00BF3B5B">
      <w:pPr>
        <w:pStyle w:val="CommentText"/>
      </w:pPr>
      <w:r>
        <w:t>“Despite the initial success seen in Europe, there are a number of reasons why OSW deployment has not taken off globally and in the US.”</w:t>
      </w:r>
    </w:p>
    <w:p w14:paraId="6BD30812" w14:textId="77777777" w:rsidR="00BF3B5B" w:rsidRDefault="00BF3B5B">
      <w:pPr>
        <w:pStyle w:val="CommentText"/>
      </w:pPr>
    </w:p>
    <w:p w14:paraId="053FE4B6" w14:textId="0AF5B69B" w:rsidR="00BF3B5B" w:rsidRDefault="00BF3B5B">
      <w:pPr>
        <w:pStyle w:val="CommentText"/>
      </w:pPr>
      <w:r>
        <w:t xml:space="preserve">If I am mistaken, and your intent was to compare the success with Europe with that of the US, then you should quantify the quality of the resource between the two regions and then later in the next paragraph explain why high VRE penetration </w:t>
      </w:r>
      <w:proofErr w:type="gramStart"/>
      <w:r>
        <w:t>isn’t an issue in Europe</w:t>
      </w:r>
      <w:proofErr w:type="gramEnd"/>
      <w:r>
        <w:t xml:space="preserve">, etc. </w:t>
      </w:r>
    </w:p>
  </w:comment>
  <w:comment w:id="28" w:author="Browning, Morgan" w:date="2020-01-17T11:21:00Z" w:initials="BM">
    <w:p w14:paraId="0BC9914D" w14:textId="180A579D" w:rsidR="00BF3B5B" w:rsidRDefault="00BF3B5B">
      <w:pPr>
        <w:pStyle w:val="CommentText"/>
      </w:pPr>
      <w:r>
        <w:rPr>
          <w:rStyle w:val="CommentReference"/>
        </w:rPr>
        <w:annotationRef/>
      </w:r>
      <w:r>
        <w:t>Could skip this sentence and go straight to “significant research…….” Then list research areas</w:t>
      </w:r>
    </w:p>
  </w:comment>
  <w:comment w:id="29" w:author="Marcy, Cara" w:date="2020-01-03T08:59:00Z" w:initials="MC">
    <w:p w14:paraId="2A6BD035" w14:textId="6A699651" w:rsidR="00BF3B5B" w:rsidRDefault="00BF3B5B">
      <w:pPr>
        <w:pStyle w:val="CommentText"/>
      </w:pPr>
      <w:r>
        <w:rPr>
          <w:rStyle w:val="CommentReference"/>
        </w:rPr>
        <w:annotationRef/>
      </w:r>
      <w:r>
        <w:t>“…across time and between regions.”</w:t>
      </w:r>
    </w:p>
  </w:comment>
  <w:comment w:id="33" w:author="Marcy, Cara" w:date="2020-01-03T09:01:00Z" w:initials="MC">
    <w:p w14:paraId="0AF17FE9" w14:textId="265631E6" w:rsidR="00BF3B5B" w:rsidRDefault="00BF3B5B">
      <w:pPr>
        <w:pStyle w:val="CommentText"/>
      </w:pPr>
      <w:r>
        <w:rPr>
          <w:rStyle w:val="CommentReference"/>
        </w:rPr>
        <w:annotationRef/>
      </w:r>
      <w:r>
        <w:t>“To address this, significant research…”</w:t>
      </w:r>
    </w:p>
  </w:comment>
  <w:comment w:id="36" w:author="Marcy, Cara" w:date="2020-01-03T08:52:00Z" w:initials="MC">
    <w:p w14:paraId="434B5691" w14:textId="021F48FE" w:rsidR="00BF3B5B" w:rsidRDefault="00BF3B5B">
      <w:pPr>
        <w:pStyle w:val="CommentText"/>
      </w:pPr>
      <w:r>
        <w:rPr>
          <w:rStyle w:val="CommentReference"/>
        </w:rPr>
        <w:annotationRef/>
      </w:r>
      <w:r>
        <w:t xml:space="preserve">Before diving into strategies to mitigate this challenge, you should probably add a short sentence describing why this is an issue. </w:t>
      </w:r>
    </w:p>
  </w:comment>
  <w:comment w:id="37" w:author="Browning, Morgan" w:date="2020-01-17T11:26:00Z" w:initials="BM">
    <w:p w14:paraId="0E2BBA02" w14:textId="2D39C1C7" w:rsidR="00BF3B5B" w:rsidRDefault="00BF3B5B">
      <w:pPr>
        <w:pStyle w:val="CommentText"/>
      </w:pPr>
      <w:r>
        <w:rPr>
          <w:rStyle w:val="CommentReference"/>
        </w:rPr>
        <w:annotationRef/>
      </w:r>
      <w:r>
        <w:t>Add in 1-2 sentences on this</w:t>
      </w:r>
    </w:p>
  </w:comment>
  <w:comment w:id="38" w:author="Browning, Morgan" w:date="2020-01-17T11:23:00Z" w:initials="BM">
    <w:p w14:paraId="5FCFE8EA" w14:textId="23DAA881" w:rsidR="00BF3B5B" w:rsidRDefault="00BF3B5B">
      <w:pPr>
        <w:pStyle w:val="CommentText"/>
      </w:pPr>
      <w:r>
        <w:rPr>
          <w:rStyle w:val="CommentReference"/>
        </w:rPr>
        <w:annotationRef/>
      </w:r>
      <w:r>
        <w:t>Bump this up to first paragraph to help with the confusion</w:t>
      </w:r>
    </w:p>
  </w:comment>
  <w:comment w:id="39" w:author="Marcy, Cara" w:date="2020-01-03T09:01:00Z" w:initials="MC">
    <w:p w14:paraId="2E453D47" w14:textId="1D471910" w:rsidR="00BF3B5B" w:rsidRDefault="00BF3B5B">
      <w:pPr>
        <w:pStyle w:val="CommentText"/>
      </w:pPr>
      <w:r>
        <w:rPr>
          <w:rStyle w:val="CommentReference"/>
        </w:rPr>
        <w:annotationRef/>
      </w:r>
      <w:r>
        <w:t xml:space="preserve">To make this comparison effective, you should include the capacity factor of Block Island or not include the capacity factor of the GE Halide X. I vote for the latter since, in any case, the capacity factor is subject to the availability of the resource. </w:t>
      </w:r>
    </w:p>
  </w:comment>
  <w:comment w:id="40" w:author="Browning, Morgan" w:date="2020-01-17T11:28:00Z" w:initials="BM">
    <w:p w14:paraId="1BCBAEAF" w14:textId="1DFB8144" w:rsidR="00BF3B5B" w:rsidRDefault="00BF3B5B">
      <w:pPr>
        <w:pStyle w:val="CommentText"/>
      </w:pPr>
      <w:r>
        <w:rPr>
          <w:rStyle w:val="CommentReference"/>
        </w:rPr>
        <w:annotationRef/>
      </w:r>
      <w:r>
        <w:t>Take out capacity factor</w:t>
      </w:r>
    </w:p>
  </w:comment>
  <w:comment w:id="41" w:author="Marcy, Cara" w:date="2020-01-03T13:59:00Z" w:initials="MC">
    <w:p w14:paraId="5BC1F5D4" w14:textId="22402303" w:rsidR="00BF3B5B" w:rsidRDefault="00BF3B5B">
      <w:pPr>
        <w:pStyle w:val="CommentText"/>
      </w:pPr>
      <w:r>
        <w:rPr>
          <w:rStyle w:val="CommentReference"/>
        </w:rPr>
        <w:annotationRef/>
      </w:r>
      <w:r>
        <w:t xml:space="preserve">I made a lot of suggestions of areas where you should add content. So, to balance things out (because I don’t know if you’re writing to a word limit), if you’re looking for things to cut, might I suggest this section. State policies change </w:t>
      </w:r>
      <w:proofErr w:type="gramStart"/>
      <w:r>
        <w:t>all of</w:t>
      </w:r>
      <w:proofErr w:type="gramEnd"/>
      <w:r>
        <w:t xml:space="preserve"> the time and by the time this paper is published this information is likely to be out of date anyways. If you wanted to keep the discussion, you could just distill this into one or two sentences and keep all the references. </w:t>
      </w:r>
    </w:p>
  </w:comment>
  <w:comment w:id="42" w:author="Browning, Morgan" w:date="2020-01-17T11:28:00Z" w:initials="BM">
    <w:p w14:paraId="549ACB71" w14:textId="768137B4" w:rsidR="00BF3B5B" w:rsidRDefault="00BF3B5B">
      <w:pPr>
        <w:pStyle w:val="CommentText"/>
      </w:pPr>
      <w:r>
        <w:rPr>
          <w:rStyle w:val="CommentReference"/>
        </w:rPr>
        <w:annotationRef/>
      </w:r>
      <w:r>
        <w:t>Take out and summarize in a sentence or two</w:t>
      </w:r>
    </w:p>
  </w:comment>
  <w:comment w:id="43" w:author="Marcy, Cara" w:date="2020-01-03T09:03:00Z" w:initials="MC">
    <w:p w14:paraId="433791B5" w14:textId="0C9FC6C5" w:rsidR="00BF3B5B" w:rsidRDefault="00BF3B5B">
      <w:pPr>
        <w:pStyle w:val="CommentText"/>
      </w:pPr>
      <w:r>
        <w:rPr>
          <w:rStyle w:val="CommentReference"/>
        </w:rPr>
        <w:annotationRef/>
      </w:r>
      <w:r>
        <w:t>Source?</w:t>
      </w:r>
    </w:p>
  </w:comment>
  <w:comment w:id="44" w:author="Browning, Morgan" w:date="2020-01-17T11:28:00Z" w:initials="BM">
    <w:p w14:paraId="5642DF89" w14:textId="6A6A0361" w:rsidR="00BF3B5B" w:rsidRDefault="00BF3B5B">
      <w:pPr>
        <w:pStyle w:val="CommentText"/>
      </w:pPr>
      <w:r>
        <w:rPr>
          <w:rStyle w:val="CommentReference"/>
        </w:rPr>
        <w:annotationRef/>
      </w:r>
      <w:r>
        <w:t>Add sources from summary above</w:t>
      </w:r>
    </w:p>
  </w:comment>
  <w:comment w:id="45" w:author="Marcy, Cara" w:date="2020-01-03T09:03:00Z" w:initials="MC">
    <w:p w14:paraId="68993C9F" w14:textId="21051423" w:rsidR="00BF3B5B" w:rsidRDefault="00BF3B5B">
      <w:pPr>
        <w:pStyle w:val="CommentText"/>
      </w:pPr>
      <w:r>
        <w:rPr>
          <w:rStyle w:val="CommentReference"/>
        </w:rPr>
        <w:annotationRef/>
      </w:r>
      <w:r>
        <w:t xml:space="preserve">I don’t think its necessarily fair to attribute the growth of renewables in the US to state policies. Manufacturing efficiencies overseas and federal incentives played a significant role. </w:t>
      </w:r>
    </w:p>
  </w:comment>
  <w:comment w:id="46" w:author="Browning, Morgan" w:date="2020-01-17T11:29:00Z" w:initials="BM">
    <w:p w14:paraId="001080FA" w14:textId="206BC391" w:rsidR="00BF3B5B" w:rsidRDefault="00BF3B5B">
      <w:pPr>
        <w:pStyle w:val="CommentText"/>
      </w:pPr>
      <w:r>
        <w:rPr>
          <w:rStyle w:val="CommentReference"/>
        </w:rPr>
        <w:annotationRef/>
      </w:r>
      <w:r>
        <w:t xml:space="preserve">“renewable energy </w:t>
      </w:r>
      <w:proofErr w:type="gramStart"/>
      <w:r>
        <w:t>…..</w:t>
      </w:r>
      <w:proofErr w:type="gramEnd"/>
      <w:r>
        <w:t xml:space="preserve"> but it still uncertain how OSW will play a role”</w:t>
      </w:r>
    </w:p>
  </w:comment>
  <w:comment w:id="47" w:author="Marcy, Cara" w:date="2020-01-03T09:05:00Z" w:initials="MC">
    <w:p w14:paraId="5AE25549" w14:textId="120AA322" w:rsidR="00BF3B5B" w:rsidRDefault="00BF3B5B">
      <w:pPr>
        <w:pStyle w:val="CommentText"/>
      </w:pPr>
      <w:r>
        <w:rPr>
          <w:rStyle w:val="CommentReference"/>
        </w:rPr>
        <w:annotationRef/>
      </w:r>
      <w:r>
        <w:t>On?</w:t>
      </w:r>
    </w:p>
  </w:comment>
  <w:comment w:id="48" w:author="Browning, Morgan" w:date="2020-01-17T11:29:00Z" w:initials="BM">
    <w:p w14:paraId="613A67FE" w14:textId="18B45EB5" w:rsidR="00BF3B5B" w:rsidRDefault="00BF3B5B">
      <w:pPr>
        <w:pStyle w:val="CommentText"/>
      </w:pPr>
      <w:r>
        <w:rPr>
          <w:rStyle w:val="CommentReference"/>
        </w:rPr>
        <w:annotationRef/>
      </w:r>
    </w:p>
  </w:comment>
  <w:comment w:id="49" w:author="Marcy, Cara" w:date="2020-01-03T13:39:00Z" w:initials="MC">
    <w:p w14:paraId="4FA1B5F0" w14:textId="6E704F43" w:rsidR="00BF3B5B" w:rsidRDefault="00BF3B5B">
      <w:pPr>
        <w:pStyle w:val="CommentText"/>
      </w:pPr>
      <w:r>
        <w:rPr>
          <w:rStyle w:val="CommentReference"/>
        </w:rPr>
        <w:annotationRef/>
      </w:r>
      <w:r>
        <w:t>When modeling high VRE penetration scenarios, model specs like spatial and temporal resolution become more important. This section lacks a discussion of the model’s capabilities, its strengths and weaknesses and in turn, how those impact the model results. I think the paper would be much stronger if you took this head on. Describe the spatial/temporal resolution, how capacity credit for VREs is estimated, how curtailments are calculated, and any other critical model components. For guidance/background please read these papers:</w:t>
      </w:r>
    </w:p>
    <w:p w14:paraId="06130935" w14:textId="77777777" w:rsidR="00BF3B5B" w:rsidRDefault="00BF3B5B" w:rsidP="004A44B8">
      <w:pPr>
        <w:pStyle w:val="CommentText"/>
        <w:numPr>
          <w:ilvl w:val="0"/>
          <w:numId w:val="12"/>
        </w:numPr>
      </w:pPr>
      <w:hyperlink r:id="rId1" w:history="1">
        <w:r w:rsidRPr="00EA3637">
          <w:rPr>
            <w:rStyle w:val="Hyperlink"/>
          </w:rPr>
          <w:t>https://irena.org/publications/2017/Jan/Planning-for-the-renewable-future-Long-term-modelling-and-tools-to-expand-variable-renewable-power</w:t>
        </w:r>
      </w:hyperlink>
      <w:r>
        <w:t xml:space="preserve"> </w:t>
      </w:r>
    </w:p>
    <w:p w14:paraId="1DB19E32" w14:textId="76932583" w:rsidR="00BF3B5B" w:rsidRDefault="00BF3B5B" w:rsidP="004A44B8">
      <w:pPr>
        <w:pStyle w:val="CommentText"/>
        <w:numPr>
          <w:ilvl w:val="0"/>
          <w:numId w:val="12"/>
        </w:numPr>
      </w:pPr>
      <w:hyperlink r:id="rId2" w:history="1">
        <w:r w:rsidRPr="00EA3637">
          <w:rPr>
            <w:rStyle w:val="Hyperlink"/>
          </w:rPr>
          <w:t>https://www.nr</w:t>
        </w:r>
        <w:r w:rsidRPr="00EA3637">
          <w:rPr>
            <w:rStyle w:val="Hyperlink"/>
          </w:rPr>
          <w:t>e</w:t>
        </w:r>
        <w:r w:rsidRPr="00EA3637">
          <w:rPr>
            <w:rStyle w:val="Hyperlink"/>
          </w:rPr>
          <w:t>l.gov/docs/fy18osti/70528.pdf</w:t>
        </w:r>
      </w:hyperlink>
      <w:r>
        <w:t xml:space="preserve"> </w:t>
      </w:r>
    </w:p>
  </w:comment>
  <w:comment w:id="50" w:author="Browning, Morgan" w:date="2020-01-17T11:33:00Z" w:initials="BM">
    <w:p w14:paraId="5AA1FAA7" w14:textId="0AEB8CF4" w:rsidR="00BF3B5B" w:rsidRDefault="00BF3B5B">
      <w:pPr>
        <w:pStyle w:val="CommentText"/>
      </w:pPr>
      <w:r>
        <w:rPr>
          <w:rStyle w:val="CommentReference"/>
        </w:rPr>
        <w:annotationRef/>
      </w:r>
      <w:r>
        <w:t xml:space="preserve">discuss about availability factors and time slices and how the model decides how much capacity to build. All available capacity isn’t used, but all generated </w:t>
      </w:r>
      <w:proofErr w:type="spellStart"/>
      <w:r>
        <w:t>elc</w:t>
      </w:r>
      <w:proofErr w:type="spellEnd"/>
      <w:r>
        <w:t xml:space="preserve"> is used</w:t>
      </w:r>
    </w:p>
  </w:comment>
  <w:comment w:id="51" w:author="Marcy, Cara" w:date="2020-01-03T09:06:00Z" w:initials="MC">
    <w:p w14:paraId="3D211184" w14:textId="4F5C1912" w:rsidR="00BF3B5B" w:rsidRDefault="00BF3B5B">
      <w:pPr>
        <w:pStyle w:val="CommentText"/>
      </w:pPr>
      <w:r>
        <w:rPr>
          <w:rStyle w:val="CommentReference"/>
        </w:rPr>
        <w:annotationRef/>
      </w:r>
      <w:r>
        <w:t xml:space="preserve">I think the greatest value of the TIMES model is this element you highlight here, but the discussion only touched this in a couple of tangential points. Could you possibly tease out more insights related to the energy-economy impacts, otherwise, why wouldn’t we just do this analysis in a power-sector model that has greater temporal/spatial resolution. </w:t>
      </w:r>
    </w:p>
  </w:comment>
  <w:comment w:id="52" w:author="Browning, Morgan" w:date="2020-01-17T11:37:00Z" w:initials="BM">
    <w:p w14:paraId="43A4D158" w14:textId="5FDF1BCE" w:rsidR="00BF3B5B" w:rsidRDefault="00BF3B5B">
      <w:pPr>
        <w:pStyle w:val="CommentText"/>
      </w:pPr>
      <w:r>
        <w:rPr>
          <w:rStyle w:val="CommentReference"/>
        </w:rPr>
        <w:annotationRef/>
      </w:r>
      <w:r>
        <w:t>Leave this in here and then specify in the results that there were negligible changes in the other sectors</w:t>
      </w:r>
    </w:p>
  </w:comment>
  <w:comment w:id="53" w:author="Marcy, Cara" w:date="2020-01-03T09:08:00Z" w:initials="MC">
    <w:p w14:paraId="0542B744" w14:textId="0B28B827" w:rsidR="00BF3B5B" w:rsidRDefault="00BF3B5B">
      <w:pPr>
        <w:pStyle w:val="CommentText"/>
      </w:pPr>
      <w:r>
        <w:t xml:space="preserve">See previous comment. </w:t>
      </w:r>
      <w:r>
        <w:rPr>
          <w:rStyle w:val="CommentReference"/>
        </w:rPr>
        <w:annotationRef/>
      </w:r>
      <w:r>
        <w:t>Please include your time segment assumptions.</w:t>
      </w:r>
    </w:p>
  </w:comment>
  <w:comment w:id="54" w:author="Marcy, Cara" w:date="2020-01-03T09:10:00Z" w:initials="MC">
    <w:p w14:paraId="4287840A" w14:textId="57797B99" w:rsidR="00BF3B5B" w:rsidRDefault="00BF3B5B">
      <w:pPr>
        <w:pStyle w:val="CommentText"/>
      </w:pPr>
      <w:r>
        <w:rPr>
          <w:rStyle w:val="CommentReference"/>
        </w:rPr>
        <w:annotationRef/>
      </w:r>
      <w:r>
        <w:t xml:space="preserve">This spatial resolution is not that great considering the type of analysis you are trying to conduct. See previous comment. </w:t>
      </w:r>
    </w:p>
    <w:p w14:paraId="00253D7F" w14:textId="06C28AB0" w:rsidR="00BF3B5B" w:rsidRDefault="00BF3B5B">
      <w:pPr>
        <w:pStyle w:val="CommentText"/>
      </w:pPr>
      <w:hyperlink r:id="rId3" w:history="1">
        <w:r w:rsidRPr="00EA3637">
          <w:rPr>
            <w:rStyle w:val="Hyperlink"/>
          </w:rPr>
          <w:t>https://www.</w:t>
        </w:r>
        <w:r w:rsidRPr="00EA3637">
          <w:rPr>
            <w:rStyle w:val="Hyperlink"/>
          </w:rPr>
          <w:t>n</w:t>
        </w:r>
        <w:r w:rsidRPr="00EA3637">
          <w:rPr>
            <w:rStyle w:val="Hyperlink"/>
          </w:rPr>
          <w:t>rel.gov/docs/fy16osti/66002.pdf</w:t>
        </w:r>
      </w:hyperlink>
      <w:r>
        <w:t xml:space="preserve"> </w:t>
      </w:r>
    </w:p>
  </w:comment>
  <w:comment w:id="55" w:author="Marcy, Cara" w:date="2020-01-03T09:15:00Z" w:initials="MC">
    <w:p w14:paraId="287AA1F5" w14:textId="186DFCF1" w:rsidR="00BF3B5B" w:rsidRDefault="00BF3B5B">
      <w:pPr>
        <w:pStyle w:val="CommentText"/>
      </w:pPr>
      <w:r>
        <w:rPr>
          <w:rStyle w:val="CommentReference"/>
        </w:rPr>
        <w:annotationRef/>
      </w:r>
      <w:r>
        <w:t xml:space="preserve">Why didn’t you use the capex assumptions directly? Why did you back them out? See table 8.2: </w:t>
      </w:r>
    </w:p>
    <w:p w14:paraId="225BC585" w14:textId="77777777" w:rsidR="00BF3B5B" w:rsidRDefault="00BF3B5B">
      <w:pPr>
        <w:pStyle w:val="CommentText"/>
      </w:pPr>
      <w:hyperlink r:id="rId4" w:history="1">
        <w:r w:rsidRPr="00EA3637">
          <w:rPr>
            <w:rStyle w:val="Hyperlink"/>
          </w:rPr>
          <w:t>https://www.eia.gov/outlooks/aeo/assumptions/pdf/table_8.2.pdf</w:t>
        </w:r>
      </w:hyperlink>
      <w:r>
        <w:t xml:space="preserve"> </w:t>
      </w:r>
    </w:p>
    <w:p w14:paraId="04C357E7" w14:textId="77777777" w:rsidR="00BF3B5B" w:rsidRDefault="00BF3B5B">
      <w:pPr>
        <w:pStyle w:val="CommentText"/>
      </w:pPr>
    </w:p>
    <w:p w14:paraId="395267B4" w14:textId="4EEA6F29" w:rsidR="00BF3B5B" w:rsidRDefault="00BF3B5B">
      <w:pPr>
        <w:pStyle w:val="CommentText"/>
      </w:pPr>
      <w:r>
        <w:t xml:space="preserve">If you need the information for multiple years, you can email staff at EIA to send it for you. I think it would just be a good item to check. The methodology for calculating LCOE in their report is tricky sometimes. </w:t>
      </w:r>
    </w:p>
  </w:comment>
  <w:comment w:id="56" w:author="Browning, Morgan" w:date="2020-01-17T11:40:00Z" w:initials="BM">
    <w:p w14:paraId="0D3A93BE" w14:textId="606846BB" w:rsidR="00BF3B5B" w:rsidRDefault="00BF3B5B">
      <w:pPr>
        <w:pStyle w:val="CommentText"/>
      </w:pPr>
      <w:r>
        <w:rPr>
          <w:rStyle w:val="CommentReference"/>
        </w:rPr>
        <w:annotationRef/>
      </w:r>
      <w:r>
        <w:t>Mischaracterizing, need to reword this</w:t>
      </w:r>
    </w:p>
  </w:comment>
  <w:comment w:id="57" w:author="Marcy, Cara" w:date="2020-01-03T09:19:00Z" w:initials="MC">
    <w:p w14:paraId="180DEF7B" w14:textId="0D967940" w:rsidR="00BF3B5B" w:rsidRDefault="00BF3B5B">
      <w:pPr>
        <w:pStyle w:val="CommentText"/>
      </w:pPr>
      <w:r>
        <w:rPr>
          <w:rStyle w:val="CommentReference"/>
        </w:rPr>
        <w:annotationRef/>
      </w:r>
      <w:r>
        <w:t xml:space="preserve">Shouldn’t there be a shared learning effect with onshore wind? Would there ever really be a scenario where offshore capex is less than onshore? They are the same technology, except one requires additional costs for cabling and a platform. What are your cost assumptions for onshore wind and in which scenarios does the cost fall below onshore? The discussion section was </w:t>
      </w:r>
      <w:proofErr w:type="gramStart"/>
      <w:r>
        <w:t>fairly vague</w:t>
      </w:r>
      <w:proofErr w:type="gramEnd"/>
      <w:r>
        <w:t xml:space="preserve"> on this point. </w:t>
      </w:r>
    </w:p>
  </w:comment>
  <w:comment w:id="58" w:author="Browning, Morgan" w:date="2020-01-17T11:42:00Z" w:initials="BM">
    <w:p w14:paraId="1B6E4E26" w14:textId="668DC843" w:rsidR="00BF3B5B" w:rsidRDefault="00BF3B5B">
      <w:pPr>
        <w:pStyle w:val="CommentText"/>
      </w:pPr>
      <w:r>
        <w:rPr>
          <w:rStyle w:val="CommentReference"/>
        </w:rPr>
        <w:annotationRef/>
      </w:r>
      <w:r>
        <w:t>Check to see when OSW becomes cheaper than solar and terrestrial wind – then address it. Can reword to say “learning” because its an entirely new tech, solar and wind have already gone through that</w:t>
      </w:r>
    </w:p>
  </w:comment>
  <w:comment w:id="59" w:author="Marcy, Cara" w:date="2020-01-03T09:29:00Z" w:initials="MC">
    <w:p w14:paraId="704CA740" w14:textId="4074084F" w:rsidR="00BF3B5B" w:rsidRDefault="00BF3B5B">
      <w:pPr>
        <w:pStyle w:val="CommentText"/>
      </w:pPr>
      <w:r>
        <w:rPr>
          <w:rStyle w:val="CommentReference"/>
        </w:rPr>
        <w:annotationRef/>
      </w:r>
      <w:r>
        <w:t xml:space="preserve">Could you add 2015 to your x-axis, please.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0" w:author="Browning, Morgan" w:date="2020-01-31T10:44:00Z" w:initials="BM">
    <w:p w14:paraId="378166A3" w14:textId="587AB81E" w:rsidR="00286742" w:rsidRDefault="00286742">
      <w:pPr>
        <w:pStyle w:val="CommentText"/>
      </w:pPr>
      <w:r>
        <w:rPr>
          <w:rStyle w:val="CommentReference"/>
        </w:rPr>
        <w:annotationRef/>
      </w:r>
      <w:r>
        <w:t>added</w:t>
      </w:r>
    </w:p>
  </w:comment>
  <w:comment w:id="61" w:author="Marcy, Cara" w:date="2020-01-03T09:22:00Z" w:initials="MC">
    <w:p w14:paraId="7920F9EC" w14:textId="77777777" w:rsidR="00BF3B5B" w:rsidRDefault="00BF3B5B">
      <w:pPr>
        <w:pStyle w:val="CommentText"/>
      </w:pPr>
      <w:r>
        <w:rPr>
          <w:rStyle w:val="CommentReference"/>
        </w:rPr>
        <w:annotationRef/>
      </w:r>
      <w:r>
        <w:t xml:space="preserve">The depiction of the results across </w:t>
      </w:r>
      <w:proofErr w:type="gramStart"/>
      <w:r>
        <w:t>all of</w:t>
      </w:r>
      <w:proofErr w:type="gramEnd"/>
      <w:r>
        <w:t xml:space="preserve"> your figures was hard to follow at times. I think that you should show the same set of information consistently. I would like to propose showing the following combinations only:</w:t>
      </w:r>
    </w:p>
    <w:p w14:paraId="2D9B3BB2" w14:textId="1E78CC9D" w:rsidR="00BF3B5B" w:rsidRDefault="00BF3B5B">
      <w:pPr>
        <w:pStyle w:val="CommentText"/>
      </w:pPr>
      <w:r>
        <w:t>CO2 cap: BAU, 40%, 60%, 80%</w:t>
      </w:r>
    </w:p>
    <w:p w14:paraId="1CA4A09C" w14:textId="4961D70F" w:rsidR="00BF3B5B" w:rsidRDefault="00BF3B5B">
      <w:pPr>
        <w:pStyle w:val="CommentText"/>
      </w:pPr>
      <w:r>
        <w:t xml:space="preserve">$ </w:t>
      </w:r>
      <w:proofErr w:type="spellStart"/>
      <w:r>
        <w:t>reduct</w:t>
      </w:r>
      <w:proofErr w:type="spellEnd"/>
      <w:r>
        <w:t xml:space="preserve">: BAU (20%), 40%, 60%, 80% </w:t>
      </w:r>
    </w:p>
    <w:p w14:paraId="3C95444D" w14:textId="77777777" w:rsidR="00BF3B5B" w:rsidRDefault="00BF3B5B">
      <w:pPr>
        <w:pStyle w:val="CommentText"/>
      </w:pPr>
    </w:p>
    <w:p w14:paraId="3E23629A" w14:textId="2083AB84" w:rsidR="00BF3B5B" w:rsidRDefault="00BF3B5B">
      <w:pPr>
        <w:pStyle w:val="CommentText"/>
      </w:pPr>
      <w:r>
        <w:t xml:space="preserve">That would mean modifying figures 2, 3, 5, 7, 8, 9, and table 2. Which is a lot, but I think it would be a huge improvement on the readability of the results. </w:t>
      </w:r>
    </w:p>
  </w:comment>
  <w:comment w:id="62" w:author="Browning, Morgan" w:date="2020-01-31T10:46:00Z" w:initials="BM">
    <w:p w14:paraId="496ED171" w14:textId="310FB852" w:rsidR="00286742" w:rsidRDefault="00286742">
      <w:pPr>
        <w:pStyle w:val="CommentText"/>
      </w:pPr>
      <w:r>
        <w:rPr>
          <w:rStyle w:val="CommentReference"/>
        </w:rPr>
        <w:annotationRef/>
      </w:r>
      <w:r>
        <w:t>I agree, will change where it makes sense</w:t>
      </w:r>
    </w:p>
  </w:comment>
  <w:comment w:id="63" w:author="Marcy, Cara" w:date="2020-01-03T12:33:00Z" w:initials="MC">
    <w:p w14:paraId="75267BE5" w14:textId="4C8B795C" w:rsidR="00BF3B5B" w:rsidRDefault="00BF3B5B">
      <w:pPr>
        <w:pStyle w:val="CommentText"/>
      </w:pPr>
      <w:r>
        <w:rPr>
          <w:rStyle w:val="CommentReference"/>
        </w:rPr>
        <w:annotationRef/>
      </w:r>
      <w:r>
        <w:t xml:space="preserve">Many of the results presented in your paper are of 2050. Do you know how end-year effects are managed in your model? It may not be a concern, but something you should be aware of. It doesn’t necessarily need to be included in the paper. </w:t>
      </w:r>
    </w:p>
  </w:comment>
  <w:comment w:id="64" w:author="Browning, Morgan" w:date="2020-01-17T11:47:00Z" w:initials="BM">
    <w:p w14:paraId="65BB68CA" w14:textId="26D5F70D" w:rsidR="00BF3B5B" w:rsidRDefault="00BF3B5B">
      <w:pPr>
        <w:pStyle w:val="CommentText"/>
      </w:pPr>
      <w:r>
        <w:rPr>
          <w:rStyle w:val="CommentReference"/>
        </w:rPr>
        <w:annotationRef/>
      </w:r>
      <w:r>
        <w:t>Figure out what end-year effects are and address them when I first introduce 2050 results</w:t>
      </w:r>
    </w:p>
  </w:comment>
  <w:comment w:id="65" w:author="Marcy, Cara" w:date="2020-01-03T09:30:00Z" w:initials="MC">
    <w:p w14:paraId="769BBC14" w14:textId="28669E11" w:rsidR="00BF3B5B" w:rsidRDefault="00BF3B5B">
      <w:pPr>
        <w:pStyle w:val="CommentText"/>
      </w:pPr>
      <w:r>
        <w:rPr>
          <w:rStyle w:val="CommentReference"/>
        </w:rPr>
        <w:annotationRef/>
      </w:r>
      <w:r>
        <w:t xml:space="preserve">In 2050? Please add this to the figure title.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A5FF46F" w14:textId="77777777" w:rsidR="00BF3B5B" w:rsidRDefault="00BF3B5B">
      <w:pPr>
        <w:pStyle w:val="CommentText"/>
      </w:pPr>
    </w:p>
    <w:p w14:paraId="716CB3A4" w14:textId="636251BE" w:rsidR="00BF3B5B" w:rsidRDefault="00BF3B5B">
      <w:pPr>
        <w:pStyle w:val="CommentText"/>
      </w:pPr>
      <w:r>
        <w:t xml:space="preserve">I don’t know if it’s appropriate to average results across scenarios. You should show the regional results for just one scenario, like your median or your most extreme results. </w:t>
      </w:r>
    </w:p>
    <w:p w14:paraId="66C6C08A" w14:textId="77777777" w:rsidR="00BF3B5B" w:rsidRDefault="00BF3B5B">
      <w:pPr>
        <w:pStyle w:val="CommentText"/>
      </w:pPr>
    </w:p>
    <w:p w14:paraId="26BE59A4" w14:textId="72349861" w:rsidR="00BF3B5B" w:rsidRDefault="00BF3B5B">
      <w:pPr>
        <w:pStyle w:val="CommentText"/>
      </w:pPr>
      <w:r>
        <w:t xml:space="preserve">Please add census region boarders to your map. Earlier in the paper you reference this figure to illustrate your regional assumptions, but I can’t see the division between regions IV and VIII. </w:t>
      </w:r>
    </w:p>
  </w:comment>
  <w:comment w:id="66" w:author="Browning, Morgan" w:date="2020-01-17T11:50:00Z" w:initials="BM">
    <w:p w14:paraId="7973683D" w14:textId="26E09307" w:rsidR="00BF3B5B" w:rsidRDefault="00BF3B5B">
      <w:pPr>
        <w:pStyle w:val="CommentText"/>
      </w:pPr>
      <w:r>
        <w:rPr>
          <w:rStyle w:val="CommentReference"/>
        </w:rPr>
        <w:annotationRef/>
      </w:r>
      <w:r>
        <w:t>Pick 60 or 70% case, to show the differences</w:t>
      </w:r>
    </w:p>
  </w:comment>
  <w:comment w:id="67" w:author="Marcy, Cara" w:date="2020-01-03T09:40:00Z" w:initials="MC">
    <w:p w14:paraId="610334C7" w14:textId="3F3AC997" w:rsidR="00BF3B5B" w:rsidRDefault="00BF3B5B">
      <w:pPr>
        <w:pStyle w:val="CommentText"/>
      </w:pPr>
      <w:r>
        <w:rPr>
          <w:rStyle w:val="CommentReference"/>
        </w:rPr>
        <w:annotationRef/>
      </w:r>
      <w:r>
        <w:t xml:space="preserve">I had a hard time reading this sentence, consider swapping the order of the phrases: </w:t>
      </w:r>
    </w:p>
    <w:p w14:paraId="5E004C61" w14:textId="6B4F6DF6" w:rsidR="00BF3B5B" w:rsidRDefault="00BF3B5B">
      <w:pPr>
        <w:pStyle w:val="CommentText"/>
      </w:pPr>
      <w:r>
        <w:t>“By 2050, as CO2 caps become tighter, they limit the increase in total electricity generation, showing…”</w:t>
      </w:r>
    </w:p>
  </w:comment>
  <w:comment w:id="68" w:author="Marcy, Cara" w:date="2020-01-03T09:45:00Z" w:initials="MC">
    <w:p w14:paraId="0131FABD" w14:textId="3E0C4F6C" w:rsidR="00BF3B5B" w:rsidRDefault="00BF3B5B">
      <w:pPr>
        <w:pStyle w:val="CommentText"/>
      </w:pPr>
      <w:r>
        <w:rPr>
          <w:rStyle w:val="CommentReference"/>
        </w:rPr>
        <w:annotationRef/>
      </w:r>
      <w:r>
        <w:t xml:space="preserve">Are these values calculated </w:t>
      </w:r>
      <w:proofErr w:type="gramStart"/>
      <w:r>
        <w:t>off of</w:t>
      </w:r>
      <w:proofErr w:type="gramEnd"/>
      <w:r>
        <w:t xml:space="preserve"> the BAU or the 40%? The text implies that is it the BAU, but the calculations align with the 40% and the BAU values aren’t shown. </w:t>
      </w:r>
    </w:p>
  </w:comment>
  <w:comment w:id="69" w:author="Browning, Morgan" w:date="2020-01-17T11:52:00Z" w:initials="BM">
    <w:p w14:paraId="10753F4C" w14:textId="7DF9AC86" w:rsidR="00BF3B5B" w:rsidRDefault="00BF3B5B">
      <w:pPr>
        <w:pStyle w:val="CommentText"/>
      </w:pPr>
      <w:r>
        <w:rPr>
          <w:rStyle w:val="CommentReference"/>
        </w:rPr>
        <w:annotationRef/>
      </w:r>
      <w:r>
        <w:t>Specify which cases are being used</w:t>
      </w:r>
    </w:p>
  </w:comment>
  <w:comment w:id="70" w:author="Marcy, Cara" w:date="2020-01-03T11:35:00Z" w:initials="MC">
    <w:p w14:paraId="5AEC12BF" w14:textId="36A60FB4" w:rsidR="00BF3B5B" w:rsidRDefault="00BF3B5B">
      <w:pPr>
        <w:pStyle w:val="CommentText"/>
      </w:pPr>
      <w:r>
        <w:rPr>
          <w:rStyle w:val="CommentReference"/>
        </w:rPr>
        <w:annotationRef/>
      </w:r>
      <w:r>
        <w:t xml:space="preserve">See comment </w:t>
      </w:r>
      <w:proofErr w:type="gramStart"/>
      <w:r>
        <w:t>later on</w:t>
      </w:r>
      <w:proofErr w:type="gramEnd"/>
      <w:r>
        <w:t xml:space="preserve"> in the industrial sector results. I think you should move that up here and have a more complete discussion on demand changes by sector. </w:t>
      </w:r>
    </w:p>
  </w:comment>
  <w:comment w:id="71" w:author="Browning, Morgan" w:date="2020-01-17T11:53:00Z" w:initials="BM">
    <w:p w14:paraId="6E5C9959" w14:textId="6E2C0F40" w:rsidR="00BF3B5B" w:rsidRDefault="00BF3B5B">
      <w:pPr>
        <w:pStyle w:val="CommentText"/>
      </w:pPr>
      <w:r>
        <w:rPr>
          <w:rStyle w:val="CommentReference"/>
        </w:rPr>
        <w:annotationRef/>
      </w:r>
      <w:r>
        <w:t xml:space="preserve">Move up here and talk about the switch. Then just reference the emissions effects </w:t>
      </w:r>
      <w:proofErr w:type="gramStart"/>
      <w:r>
        <w:t>later on</w:t>
      </w:r>
      <w:proofErr w:type="gramEnd"/>
    </w:p>
  </w:comment>
  <w:comment w:id="72" w:author="Marcy, Cara" w:date="2020-01-03T09:34:00Z" w:initials="MC">
    <w:p w14:paraId="2770C0AE" w14:textId="77777777" w:rsidR="00BF3B5B" w:rsidRDefault="00BF3B5B" w:rsidP="00C10B75">
      <w:pPr>
        <w:pStyle w:val="CommentText"/>
      </w:pPr>
      <w:r>
        <w:t xml:space="preserve">If the results are showing electricity generation, then the units should be in MWh not EJ. I would recommend presenting the results in these units. </w:t>
      </w:r>
    </w:p>
    <w:p w14:paraId="2B9C9107" w14:textId="77777777" w:rsidR="00BF3B5B" w:rsidRDefault="00BF3B5B" w:rsidP="00C10B75">
      <w:pPr>
        <w:pStyle w:val="CommentText"/>
      </w:pPr>
    </w:p>
    <w:p w14:paraId="30748DC3" w14:textId="572D72EE" w:rsidR="00BF3B5B" w:rsidRDefault="00BF3B5B" w:rsidP="00C10B75">
      <w:pPr>
        <w:pStyle w:val="CommentText"/>
      </w:pPr>
      <w:r>
        <w:t xml:space="preserve">When you’re discussing energy in EJ or BTU then the value reported is typically primary energy, which include conversion losses. If this is the case, conversion assumptions become important and you should explain your assumptions, especially for renewables since there isn’t consensus on reporting (e.g. fossil fuel equivalency v. incident approach). Please see: Appendix E of this report:  </w:t>
      </w:r>
      <w:hyperlink r:id="rId5" w:history="1">
        <w:r w:rsidRPr="009D703C">
          <w:rPr>
            <w:rStyle w:val="Hyperlink"/>
          </w:rPr>
          <w:t>https://www.eia.gov/totalenergy/data/monthly/pdf/sec12.pdf</w:t>
        </w:r>
      </w:hyperlink>
      <w:r>
        <w:t xml:space="preserve">    </w:t>
      </w:r>
    </w:p>
    <w:p w14:paraId="215FA636" w14:textId="77777777" w:rsidR="00BF3B5B" w:rsidRDefault="00BF3B5B" w:rsidP="00E83B49">
      <w:pPr>
        <w:pStyle w:val="CommentText"/>
      </w:pPr>
      <w:r>
        <w:t>And these two summary stories:</w:t>
      </w:r>
    </w:p>
    <w:p w14:paraId="03A89906" w14:textId="7E01D7FE" w:rsidR="00BF3B5B" w:rsidRDefault="00BF3B5B" w:rsidP="00E83B49">
      <w:pPr>
        <w:pStyle w:val="CommentText"/>
      </w:pPr>
      <w:hyperlink r:id="rId6" w:history="1">
        <w:r w:rsidRPr="009D703C">
          <w:rPr>
            <w:rStyle w:val="Hyperlink"/>
          </w:rPr>
          <w:t>https://www.eia.gov/todayinenergy/detail.php?id=40833</w:t>
        </w:r>
      </w:hyperlink>
    </w:p>
    <w:p w14:paraId="4B28C203" w14:textId="202CD01E" w:rsidR="00BF3B5B" w:rsidRDefault="00BF3B5B" w:rsidP="00E83B49">
      <w:pPr>
        <w:pStyle w:val="CommentText"/>
      </w:pPr>
      <w:hyperlink r:id="rId7" w:history="1">
        <w:r w:rsidRPr="009D703C">
          <w:rPr>
            <w:rStyle w:val="Hyperlink"/>
          </w:rPr>
          <w:t>https://www.eia.gov/todayinenergy/detail.php?id=41013</w:t>
        </w:r>
      </w:hyperlink>
    </w:p>
  </w:comment>
  <w:comment w:id="73" w:author="Browning, Morgan" w:date="2020-01-17T11:54:00Z" w:initials="BM">
    <w:p w14:paraId="2B520AAE" w14:textId="62997E3A" w:rsidR="00BF3B5B" w:rsidRDefault="00BF3B5B">
      <w:pPr>
        <w:pStyle w:val="CommentText"/>
      </w:pPr>
      <w:r>
        <w:rPr>
          <w:rStyle w:val="CommentReference"/>
        </w:rPr>
        <w:annotationRef/>
      </w:r>
      <w:r>
        <w:t>think about doing this</w:t>
      </w:r>
    </w:p>
  </w:comment>
  <w:comment w:id="74" w:author="Marcy, Cara" w:date="2020-01-03T10:16:00Z" w:initials="MC">
    <w:p w14:paraId="11C127E8" w14:textId="623F28C1" w:rsidR="00BF3B5B" w:rsidRDefault="00BF3B5B">
      <w:pPr>
        <w:pStyle w:val="CommentText"/>
      </w:pPr>
      <w:r>
        <w:rPr>
          <w:rStyle w:val="CommentReference"/>
        </w:rPr>
        <w:annotationRef/>
      </w:r>
      <w:r>
        <w:t xml:space="preserve">I like the figure 6+7 combo. But might I also suggest some alternatives? It would be nice to replicate figure 7 two more times. First, changes relative to the cost reduction BAU across cap scenarios. Second, the opposite, changes relative to the BAU CO2 emissions across cost reduction scenarios. These two figures would tie in nicely into illustrating your first regression analysis. </w:t>
      </w:r>
    </w:p>
  </w:comment>
  <w:comment w:id="75" w:author="Browning, Morgan" w:date="2020-01-17T11:56:00Z" w:initials="BM">
    <w:p w14:paraId="247339C8" w14:textId="0C82F382" w:rsidR="00BF3B5B" w:rsidRDefault="00BF3B5B">
      <w:pPr>
        <w:pStyle w:val="CommentText"/>
      </w:pPr>
      <w:r>
        <w:rPr>
          <w:rStyle w:val="CommentReference"/>
        </w:rPr>
        <w:annotationRef/>
      </w:r>
      <w:r>
        <w:t xml:space="preserve">This figure shows all of that. I will explain better </w:t>
      </w:r>
      <w:proofErr w:type="gramStart"/>
      <w:r>
        <w:t>all of</w:t>
      </w:r>
      <w:proofErr w:type="gramEnd"/>
      <w:r>
        <w:t xml:space="preserve"> the data represented here. Explain the graph in the way she’d like to see it. Try a cumulative graph and put it next to this one and see if is worthwhile</w:t>
      </w:r>
    </w:p>
  </w:comment>
  <w:comment w:id="76" w:author="Marcy, Cara" w:date="2020-01-03T13:55:00Z" w:initials="MC">
    <w:p w14:paraId="2B0D33EC" w14:textId="6D0F1965" w:rsidR="00BF3B5B" w:rsidRDefault="00BF3B5B">
      <w:pPr>
        <w:pStyle w:val="CommentText"/>
      </w:pPr>
      <w:r>
        <w:rPr>
          <w:rStyle w:val="CommentReference"/>
        </w:rPr>
        <w:annotationRef/>
      </w:r>
      <w:r>
        <w:t xml:space="preserve">It might be nice to include a separate figure and discussion on how curtailments change across scenarios. </w:t>
      </w:r>
    </w:p>
  </w:comment>
  <w:comment w:id="79" w:author="Marcy, Cara" w:date="2020-01-03T09:57:00Z" w:initials="MC">
    <w:p w14:paraId="68AA4AE0" w14:textId="627C6C13" w:rsidR="00BF3B5B" w:rsidRDefault="00BF3B5B">
      <w:pPr>
        <w:pStyle w:val="CommentText"/>
      </w:pPr>
      <w:r>
        <w:rPr>
          <w:rStyle w:val="CommentReference"/>
        </w:rPr>
        <w:annotationRef/>
      </w:r>
      <w:r>
        <w:t>What are you trying to say here? See my suggested text edits?</w:t>
      </w:r>
    </w:p>
  </w:comment>
  <w:comment w:id="77" w:author="Marcy, Cara" w:date="2020-01-03T09:59:00Z" w:initials="MC">
    <w:p w14:paraId="20932366" w14:textId="18D9B3A5" w:rsidR="00BF3B5B" w:rsidRDefault="00BF3B5B">
      <w:pPr>
        <w:pStyle w:val="CommentText"/>
      </w:pPr>
      <w:r>
        <w:rPr>
          <w:rStyle w:val="CommentReference"/>
        </w:rPr>
        <w:annotationRef/>
      </w:r>
      <w:r>
        <w:t>I made some text edits to make the sentence easier to read, BUT I think that this needs additional attention. Demand for new capacity isn’t an input assumption to the model, so I don’t think it should be used to describe these scenarios. If I’m reading this right, consider adding something like…</w:t>
      </w:r>
    </w:p>
    <w:p w14:paraId="5A9B78B3" w14:textId="0CD5D91A" w:rsidR="00BF3B5B" w:rsidRDefault="00BF3B5B">
      <w:pPr>
        <w:pStyle w:val="CommentText"/>
      </w:pPr>
      <w:r>
        <w:t>“In scenarios with higher CO2 caps, more new capacity is needed in order to replace retirements of CO2 emitting units.”</w:t>
      </w:r>
    </w:p>
  </w:comment>
  <w:comment w:id="78" w:author="Browning, Morgan" w:date="2020-01-17T12:10:00Z" w:initials="BM">
    <w:p w14:paraId="24DBC524" w14:textId="69C8BDD2" w:rsidR="00BF3B5B" w:rsidRDefault="00BF3B5B">
      <w:pPr>
        <w:pStyle w:val="CommentText"/>
      </w:pPr>
      <w:r>
        <w:rPr>
          <w:rStyle w:val="CommentReference"/>
        </w:rPr>
        <w:annotationRef/>
      </w:r>
      <w:r>
        <w:t xml:space="preserve">Review </w:t>
      </w:r>
      <w:proofErr w:type="gramStart"/>
      <w:r>
        <w:t>with this in mind but</w:t>
      </w:r>
      <w:proofErr w:type="gramEnd"/>
      <w:r>
        <w:t xml:space="preserve"> will likely not make any direct changes</w:t>
      </w:r>
    </w:p>
  </w:comment>
  <w:comment w:id="89" w:author="Marcy, Cara" w:date="2020-01-03T09:55:00Z" w:initials="MC">
    <w:p w14:paraId="1C51C73F" w14:textId="252CC476" w:rsidR="00BF3B5B" w:rsidRDefault="00BF3B5B">
      <w:pPr>
        <w:pStyle w:val="CommentText"/>
      </w:pPr>
      <w:r>
        <w:rPr>
          <w:rStyle w:val="CommentReference"/>
        </w:rPr>
        <w:annotationRef/>
      </w:r>
      <w:r>
        <w:t xml:space="preserve">I think this is an interesting insight that requires further investigation and explanation. Is this because OSW costs fall below NG but are still more expensive than the cost to operate existing coal? And the cost of coal is still cheaper than adding new NG? </w:t>
      </w:r>
    </w:p>
  </w:comment>
  <w:comment w:id="90" w:author="Browning, Morgan" w:date="2020-01-17T12:21:00Z" w:initials="BM">
    <w:p w14:paraId="71D1DF0C" w14:textId="15B6DE2B" w:rsidR="00BF3B5B" w:rsidRDefault="00BF3B5B">
      <w:pPr>
        <w:pStyle w:val="CommentText"/>
      </w:pPr>
      <w:r>
        <w:rPr>
          <w:rStyle w:val="CommentReference"/>
        </w:rPr>
        <w:annotationRef/>
      </w:r>
      <w:r>
        <w:t>Table this for now and reassess the explanation</w:t>
      </w:r>
    </w:p>
  </w:comment>
  <w:comment w:id="92" w:author="Marcy, Cara" w:date="2020-01-03T10:09:00Z" w:initials="MC">
    <w:p w14:paraId="4FFCC671" w14:textId="4DE6D1D8" w:rsidR="00BF3B5B" w:rsidRDefault="00BF3B5B">
      <w:pPr>
        <w:pStyle w:val="CommentText"/>
      </w:pPr>
      <w:r>
        <w:rPr>
          <w:rStyle w:val="CommentReference"/>
        </w:rPr>
        <w:annotationRef/>
      </w:r>
      <w:r>
        <w:t xml:space="preserve">This is very high as a national result. What does it look like at the regional level? Can your model objectively model such high penetrations of VREs? What constraints are included to ensure the costs to the system are being adequately captured? </w:t>
      </w:r>
    </w:p>
  </w:comment>
  <w:comment w:id="93" w:author="Browning, Morgan" w:date="2020-01-17T12:24:00Z" w:initials="BM">
    <w:p w14:paraId="2375C8B4" w14:textId="164A3595" w:rsidR="00BF3B5B" w:rsidRDefault="00BF3B5B">
      <w:pPr>
        <w:pStyle w:val="CommentText"/>
      </w:pPr>
      <w:r>
        <w:rPr>
          <w:rStyle w:val="CommentReference"/>
        </w:rPr>
        <w:annotationRef/>
      </w:r>
      <w:r>
        <w:t>Choose a different way to characterize OSW market penetration, don’t choose 38% as the highlight. Find a better metric</w:t>
      </w:r>
    </w:p>
  </w:comment>
  <w:comment w:id="94" w:author="Marcy, Cara" w:date="2020-01-03T09:50:00Z" w:initials="MC">
    <w:p w14:paraId="43B57EA0" w14:textId="77777777" w:rsidR="00BF3B5B" w:rsidRDefault="00BF3B5B">
      <w:pPr>
        <w:pStyle w:val="CommentText"/>
      </w:pPr>
      <w:r>
        <w:rPr>
          <w:rStyle w:val="CommentReference"/>
        </w:rPr>
        <w:annotationRef/>
      </w:r>
      <w:r>
        <w:t>In addition to the other recommendations of dropping the 30/50/70 results…</w:t>
      </w:r>
    </w:p>
    <w:p w14:paraId="167920C7" w14:textId="77777777" w:rsidR="00BF3B5B" w:rsidRDefault="00BF3B5B">
      <w:pPr>
        <w:pStyle w:val="CommentText"/>
      </w:pPr>
    </w:p>
    <w:p w14:paraId="45FA44D7" w14:textId="63BC57D5" w:rsidR="00BF3B5B" w:rsidRDefault="00BF3B5B">
      <w:pPr>
        <w:pStyle w:val="CommentText"/>
      </w:pPr>
      <w:r>
        <w:t xml:space="preserve">Drop the “other” table, it’s not important and doesn’t change significantly over time. </w:t>
      </w:r>
    </w:p>
    <w:p w14:paraId="1F5BFFFA" w14:textId="77777777" w:rsidR="00BF3B5B" w:rsidRDefault="00BF3B5B">
      <w:pPr>
        <w:pStyle w:val="CommentText"/>
      </w:pPr>
    </w:p>
    <w:p w14:paraId="0A0BD442" w14:textId="77777777" w:rsidR="00BF3B5B" w:rsidRDefault="00BF3B5B">
      <w:pPr>
        <w:pStyle w:val="CommentText"/>
      </w:pPr>
      <w:r>
        <w:t xml:space="preserve">Since the story is about OSW, have your renewables on the left side, starting with OSW, and non-RE on the right. </w:t>
      </w:r>
    </w:p>
    <w:p w14:paraId="1933EFAD" w14:textId="77777777" w:rsidR="00BF3B5B" w:rsidRDefault="00BF3B5B">
      <w:pPr>
        <w:pStyle w:val="CommentText"/>
      </w:pPr>
    </w:p>
    <w:p w14:paraId="7657BADF" w14:textId="53676B75" w:rsidR="00BF3B5B" w:rsidRDefault="00BF3B5B">
      <w:pPr>
        <w:pStyle w:val="CommentText"/>
      </w:pPr>
      <w:r>
        <w:t xml:space="preserve">OR, just a thought, change everything to absolute values and include information on curtailments here? </w:t>
      </w:r>
    </w:p>
  </w:comment>
  <w:comment w:id="95" w:author="Browning, Morgan" w:date="2020-01-17T12:25:00Z" w:initials="BM">
    <w:p w14:paraId="2F357794" w14:textId="3121B35C" w:rsidR="00BF3B5B" w:rsidRDefault="00BF3B5B">
      <w:pPr>
        <w:pStyle w:val="CommentText"/>
      </w:pPr>
      <w:r>
        <w:rPr>
          <w:rStyle w:val="CommentReference"/>
        </w:rPr>
        <w:annotationRef/>
      </w:r>
      <w:r>
        <w:t>Move offshore wind to the top and remove other</w:t>
      </w:r>
    </w:p>
  </w:comment>
  <w:comment w:id="96" w:author="Marcy, Cara" w:date="2020-01-03T10:28:00Z" w:initials="MC">
    <w:p w14:paraId="2887EC8C" w14:textId="73C27A85" w:rsidR="00BF3B5B" w:rsidRDefault="00BF3B5B">
      <w:pPr>
        <w:pStyle w:val="CommentText"/>
      </w:pPr>
      <w:r>
        <w:rPr>
          <w:rStyle w:val="CommentReference"/>
        </w:rPr>
        <w:annotationRef/>
      </w:r>
      <w:r>
        <w:t>When does this happen? I feel like there has been a couple of instances in the paper where adding info on the cost assumptions across technologies would help with interpreting results.</w:t>
      </w:r>
    </w:p>
  </w:comment>
  <w:comment w:id="97" w:author="Browning, Morgan" w:date="2020-01-17T12:26:00Z" w:initials="BM">
    <w:p w14:paraId="74EA9CB2" w14:textId="1C8F7C7B" w:rsidR="00BF3B5B" w:rsidRDefault="00BF3B5B">
      <w:pPr>
        <w:pStyle w:val="CommentText"/>
      </w:pPr>
      <w:r>
        <w:rPr>
          <w:rStyle w:val="CommentReference"/>
        </w:rPr>
        <w:annotationRef/>
      </w:r>
      <w:r>
        <w:t>Figuring out and will add here and above</w:t>
      </w:r>
    </w:p>
  </w:comment>
  <w:comment w:id="98" w:author="Marcy, Cara" w:date="2020-01-03T10:11:00Z" w:initials="MC">
    <w:p w14:paraId="4534DDB9" w14:textId="02C259C1" w:rsidR="00BF3B5B" w:rsidRDefault="00BF3B5B">
      <w:pPr>
        <w:pStyle w:val="CommentText"/>
      </w:pPr>
      <w:r>
        <w:rPr>
          <w:rStyle w:val="CommentReference"/>
        </w:rPr>
        <w:annotationRef/>
      </w:r>
      <w:r>
        <w:t>I don’t know about such high penetrations of VREs with only 16 time-segments. What do the regional results look like?! What are your transmission assumptions between regions? Are you building storage?</w:t>
      </w:r>
    </w:p>
  </w:comment>
  <w:comment w:id="99" w:author="Browning, Morgan" w:date="2020-01-17T12:29:00Z" w:initials="BM">
    <w:p w14:paraId="47A749BC" w14:textId="193E5373" w:rsidR="00BF3B5B" w:rsidRDefault="00BF3B5B">
      <w:pPr>
        <w:pStyle w:val="CommentText"/>
      </w:pPr>
      <w:r>
        <w:rPr>
          <w:rStyle w:val="CommentReference"/>
        </w:rPr>
        <w:annotationRef/>
      </w:r>
      <w:r>
        <w:t>Add info about transmission representation in TIMES and that capex includes transmission</w:t>
      </w:r>
    </w:p>
  </w:comment>
  <w:comment w:id="100" w:author="Marcy, Cara" w:date="2020-01-03T10:29:00Z" w:initials="MC">
    <w:p w14:paraId="1488EC4A" w14:textId="76D8626C" w:rsidR="00BF3B5B" w:rsidRDefault="00BF3B5B">
      <w:pPr>
        <w:pStyle w:val="CommentText"/>
      </w:pPr>
      <w:r>
        <w:rPr>
          <w:rStyle w:val="CommentReference"/>
        </w:rPr>
        <w:annotationRef/>
      </w:r>
      <w:r>
        <w:t>Percent?</w:t>
      </w:r>
    </w:p>
  </w:comment>
  <w:comment w:id="101" w:author="Marcy, Cara" w:date="2020-01-03T10:29:00Z" w:initials="MC">
    <w:p w14:paraId="54994C0B" w14:textId="1DA84508" w:rsidR="00BF3B5B" w:rsidRDefault="00BF3B5B">
      <w:pPr>
        <w:pStyle w:val="CommentText"/>
      </w:pPr>
      <w:r>
        <w:rPr>
          <w:rStyle w:val="CommentReference"/>
        </w:rPr>
        <w:annotationRef/>
      </w:r>
      <w:r>
        <w:t xml:space="preserve">Using a start year of 2010 was an input assumption, but it doesn’t make sense to present the results in this way. You should present the change in emissions  from 2015 or 2018. You can use actuals if model results have too much spread, but hopefully they don’t! Once you’ve addressed this, you’ll have to update your discussion above. </w:t>
      </w:r>
    </w:p>
    <w:p w14:paraId="639E5418" w14:textId="77777777" w:rsidR="00BF3B5B" w:rsidRDefault="00BF3B5B">
      <w:pPr>
        <w:pStyle w:val="CommentText"/>
      </w:pPr>
    </w:p>
    <w:p w14:paraId="4EB2A7BE" w14:textId="2C8CC7BF" w:rsidR="00BF3B5B" w:rsidRDefault="00BF3B5B" w:rsidP="00495831">
      <w:pPr>
        <w:pStyle w:val="CommentText"/>
      </w:pPr>
      <w:r>
        <w:t xml:space="preserve">Since your CO2 results are decreasing by sets of 10%, maybe change the y-axis tick marks and grid lines to be every 10% or 20% instead of every 12.5%.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DA117F" w14:textId="77777777" w:rsidR="00BF3B5B" w:rsidRDefault="00BF3B5B" w:rsidP="00495831">
      <w:pPr>
        <w:pStyle w:val="CommentText"/>
      </w:pPr>
    </w:p>
    <w:p w14:paraId="56E32626" w14:textId="59C80351" w:rsidR="00BF3B5B" w:rsidRDefault="00BF3B5B">
      <w:pPr>
        <w:pStyle w:val="CommentText"/>
      </w:pPr>
      <w:r>
        <w:t>These figures are hard to read. A few suggestions on how this might be improved:</w:t>
      </w:r>
    </w:p>
    <w:p w14:paraId="2CC2B0BD" w14:textId="74EA3E17" w:rsidR="00BF3B5B" w:rsidRDefault="00BF3B5B" w:rsidP="00F93CDE">
      <w:pPr>
        <w:pStyle w:val="CommentText"/>
        <w:numPr>
          <w:ilvl w:val="0"/>
          <w:numId w:val="11"/>
        </w:numPr>
      </w:pPr>
      <w:r>
        <w:t xml:space="preserve">Consider a set of panel figures </w:t>
      </w:r>
      <w:proofErr w:type="gramStart"/>
      <w:r>
        <w:t>similar to</w:t>
      </w:r>
      <w:proofErr w:type="gramEnd"/>
      <w:r>
        <w:t xml:space="preserve"> figure 7, with pollutant as each column and co2 cap as each row and cost reduction as each series (or vis versa). </w:t>
      </w:r>
    </w:p>
    <w:p w14:paraId="03CDCA08" w14:textId="087C8EF2" w:rsidR="00BF3B5B" w:rsidRDefault="00BF3B5B" w:rsidP="00F93CDE">
      <w:pPr>
        <w:pStyle w:val="CommentText"/>
        <w:numPr>
          <w:ilvl w:val="0"/>
          <w:numId w:val="11"/>
        </w:numPr>
      </w:pPr>
      <w:r>
        <w:t>Since the CO2 results are an input assumption, do you even need to include it here? Maybe losing one panel and enlarging the others will help.</w:t>
      </w:r>
    </w:p>
    <w:p w14:paraId="6644B308" w14:textId="2167F746" w:rsidR="00BF3B5B" w:rsidRDefault="00BF3B5B" w:rsidP="00F93CDE">
      <w:pPr>
        <w:pStyle w:val="CommentText"/>
        <w:numPr>
          <w:ilvl w:val="0"/>
          <w:numId w:val="11"/>
        </w:numPr>
      </w:pPr>
      <w:r>
        <w:t xml:space="preserve">Maybe it will be easier to read if you make the original change I suggest, in which case you can ignore this comment entirely! </w:t>
      </w:r>
    </w:p>
  </w:comment>
  <w:comment w:id="102" w:author="Browning, Morgan" w:date="2020-01-17T12:34:00Z" w:initials="BM">
    <w:p w14:paraId="0714229F" w14:textId="7F293AD7" w:rsidR="00BF3B5B" w:rsidRDefault="00BF3B5B">
      <w:pPr>
        <w:pStyle w:val="CommentText"/>
      </w:pPr>
      <w:r>
        <w:rPr>
          <w:rStyle w:val="CommentReference"/>
        </w:rPr>
        <w:annotationRef/>
      </w:r>
      <w:r>
        <w:t xml:space="preserve">Try 2015 or 2018 as baseline from % reduction and see what they look like.  Try </w:t>
      </w:r>
      <w:proofErr w:type="spellStart"/>
      <w:r>
        <w:t>emissions~emred</w:t>
      </w:r>
      <w:proofErr w:type="spellEnd"/>
      <w:r>
        <w:t xml:space="preserve"> facets.</w:t>
      </w:r>
    </w:p>
  </w:comment>
  <w:comment w:id="103" w:author="Marcy, Cara" w:date="2020-01-03T11:12:00Z" w:initials="MC">
    <w:p w14:paraId="0E46C948" w14:textId="207372F1" w:rsidR="00BF3B5B" w:rsidRDefault="00BF3B5B">
      <w:pPr>
        <w:pStyle w:val="CommentText"/>
      </w:pPr>
      <w:r>
        <w:rPr>
          <w:rStyle w:val="CommentReference"/>
        </w:rPr>
        <w:annotationRef/>
      </w:r>
      <w:r>
        <w:t xml:space="preserve">Instead of making this paragraph a random something of note, I think structuring this to be a more systematic discussion around sectoral changes would be better. Then, you should move this up in your report. It should follow the paragraph discussing the overall change in electricity demand (production). For instance, you could start off in the changes in overall demand and then talk about the changes in each sector. This doesn’t have to be a huge addition, but more of a structural change. </w:t>
      </w:r>
    </w:p>
    <w:p w14:paraId="5CE6E186" w14:textId="77777777" w:rsidR="00BF3B5B" w:rsidRDefault="00BF3B5B">
      <w:pPr>
        <w:pStyle w:val="CommentText"/>
      </w:pPr>
    </w:p>
    <w:p w14:paraId="2D849E2D" w14:textId="4CA479F1" w:rsidR="00BF3B5B" w:rsidRDefault="00BF3B5B">
      <w:pPr>
        <w:pStyle w:val="CommentText"/>
      </w:pPr>
      <w:r>
        <w:t xml:space="preserve">Another benefit to making this move would be that the discussion would flow better between the overall summary of emissions impacts above to the regression analysis on emission impacts below. </w:t>
      </w:r>
    </w:p>
  </w:comment>
  <w:comment w:id="104" w:author="Marcy, Cara" w:date="2020-01-03T11:19:00Z" w:initials="MC">
    <w:p w14:paraId="2A4264B3" w14:textId="77777777" w:rsidR="00BF3B5B" w:rsidRDefault="00BF3B5B">
      <w:pPr>
        <w:pStyle w:val="CommentText"/>
      </w:pPr>
      <w:r>
        <w:rPr>
          <w:rStyle w:val="CommentReference"/>
        </w:rPr>
        <w:annotationRef/>
      </w:r>
      <w:r>
        <w:t>By 2050?</w:t>
      </w:r>
    </w:p>
    <w:p w14:paraId="26BE5CBB" w14:textId="77777777" w:rsidR="00BF3B5B" w:rsidRDefault="00BF3B5B">
      <w:pPr>
        <w:pStyle w:val="CommentText"/>
      </w:pPr>
    </w:p>
    <w:p w14:paraId="45C919C4" w14:textId="41B34AF0" w:rsidR="00BF3B5B" w:rsidRDefault="00BF3B5B">
      <w:pPr>
        <w:pStyle w:val="CommentText"/>
      </w:pPr>
      <w:r>
        <w:t xml:space="preserve">I think you should switch these two series so that the industrial CHP is on the bottom. It would make the change easier to read. </w:t>
      </w:r>
    </w:p>
  </w:comment>
  <w:comment w:id="105" w:author="Browning, Morgan" w:date="2020-01-17T12:37:00Z" w:initials="BM">
    <w:p w14:paraId="6BC343C9" w14:textId="111E5D99" w:rsidR="00BF3B5B" w:rsidRDefault="00BF3B5B">
      <w:pPr>
        <w:pStyle w:val="CommentText"/>
      </w:pPr>
      <w:r>
        <w:rPr>
          <w:rStyle w:val="CommentReference"/>
        </w:rPr>
        <w:annotationRef/>
      </w:r>
      <w:r>
        <w:t>Will switch CHP to the bottom</w:t>
      </w:r>
    </w:p>
  </w:comment>
  <w:comment w:id="107" w:author="Marcy, Cara" w:date="2020-01-03T12:36:00Z" w:initials="MC">
    <w:p w14:paraId="44C1A6BD" w14:textId="77777777" w:rsidR="00BF3B5B" w:rsidRDefault="00BF3B5B">
      <w:pPr>
        <w:pStyle w:val="CommentText"/>
      </w:pPr>
      <w:r>
        <w:rPr>
          <w:rStyle w:val="CommentReference"/>
        </w:rPr>
        <w:annotationRef/>
      </w:r>
      <w:r>
        <w:t xml:space="preserve">This seems odd to me. I’m not very familiar with people doing a stochastic analysis on deterministic results. Not saying this is wrong, but something I am less familiar with. Maybe you could cite a paper where people have applied this in the past? Maybe in the methods section or here? </w:t>
      </w:r>
    </w:p>
    <w:p w14:paraId="6244DD09" w14:textId="77777777" w:rsidR="00BF3B5B" w:rsidRDefault="00BF3B5B">
      <w:pPr>
        <w:pStyle w:val="CommentText"/>
      </w:pPr>
    </w:p>
    <w:p w14:paraId="5519D087" w14:textId="7DA286F3" w:rsidR="00BF3B5B" w:rsidRDefault="00BF3B5B">
      <w:pPr>
        <w:pStyle w:val="CommentText"/>
      </w:pPr>
      <w:r>
        <w:t>Are the relationships sufficiently linear enough to be doing this?</w:t>
      </w:r>
    </w:p>
  </w:comment>
  <w:comment w:id="108" w:author="Browning, Morgan" w:date="2020-01-17T12:40:00Z" w:initials="BM">
    <w:p w14:paraId="54F96590" w14:textId="3DBC2E4D" w:rsidR="00BF3B5B" w:rsidRDefault="00BF3B5B">
      <w:pPr>
        <w:pStyle w:val="CommentText"/>
      </w:pPr>
      <w:r>
        <w:rPr>
          <w:rStyle w:val="CommentReference"/>
        </w:rPr>
        <w:annotationRef/>
      </w:r>
      <w:r>
        <w:t>Add a paper or two with this type of regression analysis</w:t>
      </w:r>
    </w:p>
  </w:comment>
  <w:comment w:id="109" w:author="Marcy, Cara" w:date="2020-01-03T12:48:00Z" w:initials="MC">
    <w:p w14:paraId="1FEF0AE3" w14:textId="2CFB5CBE" w:rsidR="00BF3B5B" w:rsidRDefault="00BF3B5B">
      <w:pPr>
        <w:pStyle w:val="CommentText"/>
      </w:pPr>
      <w:r>
        <w:rPr>
          <w:rStyle w:val="CommentReference"/>
        </w:rPr>
        <w:annotationRef/>
      </w:r>
      <w:r>
        <w:t xml:space="preserve">I’m a big fan of having the zero axis either on the end or in the middle of a figure wherever possible. Consider updating the scale of the x-axis to -30 to 30. This would illuminate your last point made in the previous paragraph.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F52ADFA" w14:textId="77777777" w:rsidR="00BF3B5B" w:rsidRDefault="00BF3B5B">
      <w:pPr>
        <w:pStyle w:val="CommentText"/>
      </w:pPr>
    </w:p>
    <w:p w14:paraId="2778D3A9" w14:textId="3052B4CC" w:rsidR="00BF3B5B" w:rsidRDefault="00BF3B5B">
      <w:pPr>
        <w:pStyle w:val="CommentText"/>
      </w:pPr>
      <w:r>
        <w:t>Is N=28 right? Figure 2 shows 24 instances (maybe 26 instances if you include BAU and 30% cost reductions not shown). I wonder if N is large enough??</w:t>
      </w:r>
    </w:p>
  </w:comment>
  <w:comment w:id="110" w:author="Browning, Morgan" w:date="2020-01-17T12:45:00Z" w:initials="BM">
    <w:p w14:paraId="77490979" w14:textId="2D8618CE" w:rsidR="00BF3B5B" w:rsidRDefault="00BF3B5B">
      <w:pPr>
        <w:pStyle w:val="CommentText"/>
      </w:pPr>
      <w:r>
        <w:rPr>
          <w:rStyle w:val="CommentReference"/>
        </w:rPr>
        <w:annotationRef/>
      </w:r>
      <w:r>
        <w:t xml:space="preserve">Need to better characterize results were chosen for any cost curve in which </w:t>
      </w:r>
      <w:proofErr w:type="spellStart"/>
      <w:r>
        <w:t>osw</w:t>
      </w:r>
      <w:proofErr w:type="spellEnd"/>
      <w:r>
        <w:t xml:space="preserve"> was built in any of the co2 cap scenarios, not only the explicit scenarios where offshore wind was built. Consider adding a table at the end with stats tests results to verify data is good for this analysis</w:t>
      </w:r>
    </w:p>
  </w:comment>
  <w:comment w:id="111" w:author="Marcy, Cara" w:date="2020-01-03T12:58:00Z" w:initials="MC">
    <w:p w14:paraId="5F202597" w14:textId="76B3CDD7" w:rsidR="00BF3B5B" w:rsidRDefault="00BF3B5B">
      <w:pPr>
        <w:pStyle w:val="CommentText"/>
      </w:pPr>
      <w:r>
        <w:rPr>
          <w:rStyle w:val="CommentReference"/>
        </w:rPr>
        <w:annotationRef/>
      </w:r>
      <w:r>
        <w:t xml:space="preserve">Absolute values? I ask because earlier you presented emission results as a percent reduction. </w:t>
      </w:r>
    </w:p>
  </w:comment>
  <w:comment w:id="112" w:author="Browning, Morgan" w:date="2020-01-17T12:49:00Z" w:initials="BM">
    <w:p w14:paraId="0C72637E" w14:textId="6C726361" w:rsidR="00BF3B5B" w:rsidRDefault="00BF3B5B">
      <w:pPr>
        <w:pStyle w:val="CommentText"/>
      </w:pPr>
      <w:r>
        <w:rPr>
          <w:rStyle w:val="CommentReference"/>
        </w:rPr>
        <w:annotationRef/>
      </w:r>
      <w:r>
        <w:t>Change the regression so that its on the % reduction in each emission, not absolute value</w:t>
      </w:r>
    </w:p>
  </w:comment>
  <w:comment w:id="117" w:author="Marcy, Cara" w:date="2020-01-03T11:44:00Z" w:initials="MC">
    <w:p w14:paraId="76B6D581" w14:textId="54C08C30" w:rsidR="00BF3B5B" w:rsidRDefault="00BF3B5B">
      <w:pPr>
        <w:pStyle w:val="CommentText"/>
      </w:pPr>
      <w:r>
        <w:rPr>
          <w:rStyle w:val="CommentReference"/>
        </w:rPr>
        <w:annotationRef/>
      </w:r>
      <w:r>
        <w:t xml:space="preserve">NG is more dispatchable than coal. Why does coal stop retiring, why wouldn’t it just be replaced with NG? I had a comment in the discussions section earlier that touches on this. I just think this needs to be explained more. </w:t>
      </w:r>
    </w:p>
  </w:comment>
  <w:comment w:id="118" w:author="Browning, Morgan" w:date="2020-01-17T12:49:00Z" w:initials="BM">
    <w:p w14:paraId="7B5B701A" w14:textId="6B1644E0" w:rsidR="00BF3B5B" w:rsidRDefault="00BF3B5B">
      <w:pPr>
        <w:pStyle w:val="CommentText"/>
      </w:pPr>
      <w:r>
        <w:rPr>
          <w:rStyle w:val="CommentReference"/>
        </w:rPr>
        <w:annotationRef/>
      </w:r>
      <w:r>
        <w:t>Table until further assessment</w:t>
      </w:r>
    </w:p>
  </w:comment>
  <w:comment w:id="121" w:author="Marcy, Cara" w:date="2020-01-03T13:17:00Z" w:initials="MC">
    <w:p w14:paraId="712B4B32" w14:textId="2E67EECE" w:rsidR="00BF3B5B" w:rsidRDefault="00BF3B5B">
      <w:pPr>
        <w:pStyle w:val="CommentText"/>
      </w:pPr>
      <w:r>
        <w:rPr>
          <w:rStyle w:val="CommentReference"/>
        </w:rPr>
        <w:annotationRef/>
      </w:r>
      <w:r>
        <w:t xml:space="preserve">Is this sentence true? Walt does a lot of cool work at NREL related to offshore wind: </w:t>
      </w:r>
      <w:hyperlink r:id="rId8" w:history="1">
        <w:r w:rsidRPr="00EA3637">
          <w:rPr>
            <w:rStyle w:val="Hyperlink"/>
          </w:rPr>
          <w:t>https://www.nrel.gov/docs/fy16osti/66579.pdf</w:t>
        </w:r>
      </w:hyperlink>
      <w:r>
        <w:t xml:space="preserve"> </w:t>
      </w:r>
    </w:p>
  </w:comment>
  <w:comment w:id="122" w:author="Browning, Morgan" w:date="2020-01-17T12:51:00Z" w:initials="BM">
    <w:p w14:paraId="505D347E" w14:textId="337C0250" w:rsidR="00BF3B5B" w:rsidRDefault="00BF3B5B">
      <w:pPr>
        <w:pStyle w:val="CommentText"/>
      </w:pPr>
      <w:r>
        <w:rPr>
          <w:rStyle w:val="CommentReference"/>
        </w:rPr>
        <w:annotationRef/>
      </w:r>
      <w:r>
        <w:t>“are not yet realized…”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16614" w15:done="1"/>
  <w15:commentEx w15:paraId="377179F9" w15:paraIdParent="50416614" w15:done="1"/>
  <w15:commentEx w15:paraId="71166A82" w15:done="1"/>
  <w15:commentEx w15:paraId="3D6A1BDF" w15:paraIdParent="71166A82" w15:done="1"/>
  <w15:commentEx w15:paraId="77722288" w15:done="1"/>
  <w15:commentEx w15:paraId="5505FC78" w15:done="1"/>
  <w15:commentEx w15:paraId="0E98E2D0" w15:paraIdParent="5505FC78" w15:done="1"/>
  <w15:commentEx w15:paraId="35C49029" w15:done="1"/>
  <w15:commentEx w15:paraId="7D3E6561" w15:done="1"/>
  <w15:commentEx w15:paraId="4B8AED91" w15:paraIdParent="7D3E6561" w15:done="1"/>
  <w15:commentEx w15:paraId="053FE4B6" w15:done="1"/>
  <w15:commentEx w15:paraId="0BC9914D" w15:paraIdParent="053FE4B6" w15:done="1"/>
  <w15:commentEx w15:paraId="2A6BD035" w15:done="1"/>
  <w15:commentEx w15:paraId="0AF17FE9" w15:done="1"/>
  <w15:commentEx w15:paraId="434B5691" w15:done="1"/>
  <w15:commentEx w15:paraId="0E2BBA02" w15:paraIdParent="434B5691" w15:done="1"/>
  <w15:commentEx w15:paraId="5FCFE8EA" w15:done="1"/>
  <w15:commentEx w15:paraId="2E453D47" w15:done="1"/>
  <w15:commentEx w15:paraId="1BCBAEAF" w15:paraIdParent="2E453D47" w15:done="1"/>
  <w15:commentEx w15:paraId="5BC1F5D4" w15:done="1"/>
  <w15:commentEx w15:paraId="549ACB71" w15:paraIdParent="5BC1F5D4" w15:done="1"/>
  <w15:commentEx w15:paraId="433791B5" w15:done="1"/>
  <w15:commentEx w15:paraId="5642DF89" w15:paraIdParent="433791B5" w15:done="1"/>
  <w15:commentEx w15:paraId="68993C9F" w15:done="1"/>
  <w15:commentEx w15:paraId="001080FA" w15:paraIdParent="68993C9F" w15:done="1"/>
  <w15:commentEx w15:paraId="5AE25549" w15:done="1"/>
  <w15:commentEx w15:paraId="613A67FE" w15:paraIdParent="5AE25549" w15:done="1"/>
  <w15:commentEx w15:paraId="1DB19E32" w15:done="1"/>
  <w15:commentEx w15:paraId="5AA1FAA7" w15:paraIdParent="1DB19E32" w15:done="1"/>
  <w15:commentEx w15:paraId="3D211184" w15:done="1"/>
  <w15:commentEx w15:paraId="43A4D158" w15:paraIdParent="3D211184" w15:done="1"/>
  <w15:commentEx w15:paraId="0542B744" w15:done="1"/>
  <w15:commentEx w15:paraId="00253D7F" w15:done="1"/>
  <w15:commentEx w15:paraId="395267B4" w15:done="1"/>
  <w15:commentEx w15:paraId="0D3A93BE" w15:paraIdParent="395267B4" w15:done="1"/>
  <w15:commentEx w15:paraId="180DEF7B" w15:done="1"/>
  <w15:commentEx w15:paraId="1B6E4E26" w15:paraIdParent="180DEF7B" w15:done="1"/>
  <w15:commentEx w15:paraId="704CA740" w15:done="1"/>
  <w15:commentEx w15:paraId="378166A3" w15:paraIdParent="704CA740" w15:done="1"/>
  <w15:commentEx w15:paraId="3E23629A" w15:done="1"/>
  <w15:commentEx w15:paraId="496ED171" w15:paraIdParent="3E23629A" w15:done="1"/>
  <w15:commentEx w15:paraId="75267BE5" w15:done="1"/>
  <w15:commentEx w15:paraId="65BB68CA" w15:paraIdParent="75267BE5" w15:done="1"/>
  <w15:commentEx w15:paraId="26BE59A4" w15:done="1"/>
  <w15:commentEx w15:paraId="7973683D" w15:paraIdParent="26BE59A4" w15:done="1"/>
  <w15:commentEx w15:paraId="5E004C61" w15:done="1"/>
  <w15:commentEx w15:paraId="0131FABD" w15:done="1"/>
  <w15:commentEx w15:paraId="10753F4C" w15:paraIdParent="0131FABD" w15:done="1"/>
  <w15:commentEx w15:paraId="5AEC12BF" w15:done="1"/>
  <w15:commentEx w15:paraId="6E5C9959" w15:paraIdParent="5AEC12BF" w15:done="1"/>
  <w15:commentEx w15:paraId="4B28C203" w15:done="1"/>
  <w15:commentEx w15:paraId="2B520AAE" w15:paraIdParent="4B28C203" w15:done="1"/>
  <w15:commentEx w15:paraId="11C127E8" w15:done="1"/>
  <w15:commentEx w15:paraId="247339C8" w15:paraIdParent="11C127E8" w15:done="1"/>
  <w15:commentEx w15:paraId="2B0D33EC" w15:done="1"/>
  <w15:commentEx w15:paraId="68AA4AE0" w15:done="0"/>
  <w15:commentEx w15:paraId="5A9B78B3" w15:done="0"/>
  <w15:commentEx w15:paraId="24DBC524" w15:paraIdParent="5A9B78B3" w15:done="0"/>
  <w15:commentEx w15:paraId="1C51C73F" w15:done="0"/>
  <w15:commentEx w15:paraId="71D1DF0C" w15:paraIdParent="1C51C73F" w15:done="0"/>
  <w15:commentEx w15:paraId="4FFCC671" w15:done="0"/>
  <w15:commentEx w15:paraId="2375C8B4" w15:paraIdParent="4FFCC671" w15:done="0"/>
  <w15:commentEx w15:paraId="7657BADF" w15:done="1"/>
  <w15:commentEx w15:paraId="2F357794" w15:paraIdParent="7657BADF" w15:done="1"/>
  <w15:commentEx w15:paraId="2887EC8C" w15:done="1"/>
  <w15:commentEx w15:paraId="74EA9CB2" w15:paraIdParent="2887EC8C" w15:done="1"/>
  <w15:commentEx w15:paraId="4534DDB9" w15:done="1"/>
  <w15:commentEx w15:paraId="47A749BC" w15:paraIdParent="4534DDB9" w15:done="1"/>
  <w15:commentEx w15:paraId="1488EC4A" w15:done="1"/>
  <w15:commentEx w15:paraId="6644B308" w15:done="1"/>
  <w15:commentEx w15:paraId="0714229F" w15:paraIdParent="6644B308" w15:done="1"/>
  <w15:commentEx w15:paraId="2D849E2D" w15:done="1"/>
  <w15:commentEx w15:paraId="45C919C4" w15:done="1"/>
  <w15:commentEx w15:paraId="6BC343C9" w15:paraIdParent="45C919C4" w15:done="1"/>
  <w15:commentEx w15:paraId="5519D087" w15:done="1"/>
  <w15:commentEx w15:paraId="54F96590" w15:paraIdParent="5519D087" w15:done="1"/>
  <w15:commentEx w15:paraId="2778D3A9" w15:done="1"/>
  <w15:commentEx w15:paraId="77490979" w15:paraIdParent="2778D3A9" w15:done="1"/>
  <w15:commentEx w15:paraId="5F202597" w15:done="1"/>
  <w15:commentEx w15:paraId="0C72637E" w15:paraIdParent="5F202597" w15:done="1"/>
  <w15:commentEx w15:paraId="76B6D581" w15:done="1"/>
  <w15:commentEx w15:paraId="7B5B701A" w15:paraIdParent="76B6D581" w15:done="1"/>
  <w15:commentEx w15:paraId="712B4B32" w15:done="1"/>
  <w15:commentEx w15:paraId="505D347E" w15:paraIdParent="712B4B3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16614" w16cid:durableId="21B9CD11"/>
  <w16cid:commentId w16cid:paraId="377179F9" w16cid:durableId="21CC2C8A"/>
  <w16cid:commentId w16cid:paraId="71166A82" w16cid:durableId="21B97D9F"/>
  <w16cid:commentId w16cid:paraId="3D6A1BDF" w16cid:durableId="21CC1354"/>
  <w16cid:commentId w16cid:paraId="77722288" w16cid:durableId="21B97DB5"/>
  <w16cid:commentId w16cid:paraId="5505FC78" w16cid:durableId="21B97E4C"/>
  <w16cid:commentId w16cid:paraId="0E98E2D0" w16cid:durableId="21DC2339"/>
  <w16cid:commentId w16cid:paraId="35C49029" w16cid:durableId="21B97E99"/>
  <w16cid:commentId w16cid:paraId="7D3E6561" w16cid:durableId="21B97EFA"/>
  <w16cid:commentId w16cid:paraId="4B8AED91" w16cid:durableId="21CC15E3"/>
  <w16cid:commentId w16cid:paraId="053FE4B6" w16cid:durableId="21B97F95"/>
  <w16cid:commentId w16cid:paraId="0BC9914D" w16cid:durableId="21CC172C"/>
  <w16cid:commentId w16cid:paraId="2A6BD035" w16cid:durableId="21B98103"/>
  <w16cid:commentId w16cid:paraId="0AF17FE9" w16cid:durableId="21B9814D"/>
  <w16cid:commentId w16cid:paraId="434B5691" w16cid:durableId="21B97F40"/>
  <w16cid:commentId w16cid:paraId="0E2BBA02" w16cid:durableId="21CC186B"/>
  <w16cid:commentId w16cid:paraId="5FCFE8EA" w16cid:durableId="21CC17C0"/>
  <w16cid:commentId w16cid:paraId="2E453D47" w16cid:durableId="21B98181"/>
  <w16cid:commentId w16cid:paraId="1BCBAEAF" w16cid:durableId="21CC18C3"/>
  <w16cid:commentId w16cid:paraId="5BC1F5D4" w16cid:durableId="21B9C725"/>
  <w16cid:commentId w16cid:paraId="549ACB71" w16cid:durableId="21CC18D6"/>
  <w16cid:commentId w16cid:paraId="433791B5" w16cid:durableId="21B981EB"/>
  <w16cid:commentId w16cid:paraId="5642DF89" w16cid:durableId="21CC18ED"/>
  <w16cid:commentId w16cid:paraId="68993C9F" w16cid:durableId="21B981FA"/>
  <w16cid:commentId w16cid:paraId="001080FA" w16cid:durableId="21CC1915"/>
  <w16cid:commentId w16cid:paraId="5AE25549" w16cid:durableId="21B9826B"/>
  <w16cid:commentId w16cid:paraId="613A67FE" w16cid:durableId="21CC1930"/>
  <w16cid:commentId w16cid:paraId="1DB19E32" w16cid:durableId="21B9C274"/>
  <w16cid:commentId w16cid:paraId="5AA1FAA7" w16cid:durableId="21CC19F9"/>
  <w16cid:commentId w16cid:paraId="3D211184" w16cid:durableId="21B9828F"/>
  <w16cid:commentId w16cid:paraId="43A4D158" w16cid:durableId="21CC1B07"/>
  <w16cid:commentId w16cid:paraId="0542B744" w16cid:durableId="21B98326"/>
  <w16cid:commentId w16cid:paraId="00253D7F" w16cid:durableId="21B98397"/>
  <w16cid:commentId w16cid:paraId="395267B4" w16cid:durableId="21B984C3"/>
  <w16cid:commentId w16cid:paraId="0D3A93BE" w16cid:durableId="21CC1BBB"/>
  <w16cid:commentId w16cid:paraId="180DEF7B" w16cid:durableId="21B9858B"/>
  <w16cid:commentId w16cid:paraId="1B6E4E26" w16cid:durableId="21CC1C36"/>
  <w16cid:commentId w16cid:paraId="704CA740" w16cid:durableId="21B987F6"/>
  <w16cid:commentId w16cid:paraId="378166A3" w16cid:durableId="21DE8378"/>
  <w16cid:commentId w16cid:paraId="3E23629A" w16cid:durableId="21B98650"/>
  <w16cid:commentId w16cid:paraId="496ED171" w16cid:durableId="21DE8409"/>
  <w16cid:commentId w16cid:paraId="75267BE5" w16cid:durableId="21B9B305"/>
  <w16cid:commentId w16cid:paraId="65BB68CA" w16cid:durableId="21CC1D42"/>
  <w16cid:commentId w16cid:paraId="26BE59A4" w16cid:durableId="21B98832"/>
  <w16cid:commentId w16cid:paraId="7973683D" w16cid:durableId="21CC1E1B"/>
  <w16cid:commentId w16cid:paraId="5E004C61" w16cid:durableId="21B98A7D"/>
  <w16cid:commentId w16cid:paraId="0131FABD" w16cid:durableId="21B98BD4"/>
  <w16cid:commentId w16cid:paraId="10753F4C" w16cid:durableId="21CC1E61"/>
  <w16cid:commentId w16cid:paraId="5AEC12BF" w16cid:durableId="21B9A570"/>
  <w16cid:commentId w16cid:paraId="6E5C9959" w16cid:durableId="21CC1EB7"/>
  <w16cid:commentId w16cid:paraId="4B28C203" w16cid:durableId="21B98939"/>
  <w16cid:commentId w16cid:paraId="2B520AAE" w16cid:durableId="21CC1EED"/>
  <w16cid:commentId w16cid:paraId="11C127E8" w16cid:durableId="21B9930C"/>
  <w16cid:commentId w16cid:paraId="247339C8" w16cid:durableId="21CC1F78"/>
  <w16cid:commentId w16cid:paraId="2B0D33EC" w16cid:durableId="21B9C64E"/>
  <w16cid:commentId w16cid:paraId="68AA4AE0" w16cid:durableId="21B98EA5"/>
  <w16cid:commentId w16cid:paraId="5A9B78B3" w16cid:durableId="21B98F06"/>
  <w16cid:commentId w16cid:paraId="24DBC524" w16cid:durableId="21CC22D2"/>
  <w16cid:commentId w16cid:paraId="1C51C73F" w16cid:durableId="21B98E21"/>
  <w16cid:commentId w16cid:paraId="71D1DF0C" w16cid:durableId="21CC2549"/>
  <w16cid:commentId w16cid:paraId="4FFCC671" w16cid:durableId="21B99158"/>
  <w16cid:commentId w16cid:paraId="2375C8B4" w16cid:durableId="21CC25F4"/>
  <w16cid:commentId w16cid:paraId="7657BADF" w16cid:durableId="21B98CD5"/>
  <w16cid:commentId w16cid:paraId="2F357794" w16cid:durableId="21CC2651"/>
  <w16cid:commentId w16cid:paraId="2887EC8C" w16cid:durableId="21B995C9"/>
  <w16cid:commentId w16cid:paraId="74EA9CB2" w16cid:durableId="21CC266F"/>
  <w16cid:commentId w16cid:paraId="4534DDB9" w16cid:durableId="21B991E8"/>
  <w16cid:commentId w16cid:paraId="47A749BC" w16cid:durableId="21CC2730"/>
  <w16cid:commentId w16cid:paraId="1488EC4A" w16cid:durableId="21B99603"/>
  <w16cid:commentId w16cid:paraId="6644B308" w16cid:durableId="21B9960D"/>
  <w16cid:commentId w16cid:paraId="0714229F" w16cid:durableId="21CC286E"/>
  <w16cid:commentId w16cid:paraId="2D849E2D" w16cid:durableId="21B9A012"/>
  <w16cid:commentId w16cid:paraId="45C919C4" w16cid:durableId="21B9A1B7"/>
  <w16cid:commentId w16cid:paraId="6BC343C9" w16cid:durableId="21CC290A"/>
  <w16cid:commentId w16cid:paraId="5519D087" w16cid:durableId="21B9B3D8"/>
  <w16cid:commentId w16cid:paraId="54F96590" w16cid:durableId="21CC29A2"/>
  <w16cid:commentId w16cid:paraId="2778D3A9" w16cid:durableId="21B9B684"/>
  <w16cid:commentId w16cid:paraId="77490979" w16cid:durableId="21CC2AE3"/>
  <w16cid:commentId w16cid:paraId="5F202597" w16cid:durableId="21B9B909"/>
  <w16cid:commentId w16cid:paraId="0C72637E" w16cid:durableId="21CC2BC1"/>
  <w16cid:commentId w16cid:paraId="76B6D581" w16cid:durableId="21B9A7B8"/>
  <w16cid:commentId w16cid:paraId="7B5B701A" w16cid:durableId="21CC2BE8"/>
  <w16cid:commentId w16cid:paraId="712B4B32" w16cid:durableId="21B9BD5A"/>
  <w16cid:commentId w16cid:paraId="505D347E" w16cid:durableId="21CC2C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D9374" w14:textId="77777777" w:rsidR="00BF3B5B" w:rsidRDefault="00BF3B5B" w:rsidP="00B72FB6">
      <w:pPr>
        <w:spacing w:after="0" w:line="240" w:lineRule="auto"/>
      </w:pPr>
      <w:r>
        <w:separator/>
      </w:r>
    </w:p>
  </w:endnote>
  <w:endnote w:type="continuationSeparator" w:id="0">
    <w:p w14:paraId="27CA3D4F" w14:textId="77777777" w:rsidR="00BF3B5B" w:rsidRDefault="00BF3B5B"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99651"/>
      <w:docPartObj>
        <w:docPartGallery w:val="Page Numbers (Bottom of Page)"/>
        <w:docPartUnique/>
      </w:docPartObj>
    </w:sdtPr>
    <w:sdtEndPr>
      <w:rPr>
        <w:noProof/>
      </w:rPr>
    </w:sdtEndPr>
    <w:sdtContent>
      <w:p w14:paraId="149A1D8B" w14:textId="09A59D2F" w:rsidR="00BF3B5B" w:rsidRDefault="00BF3B5B">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BF3B5B" w:rsidRDefault="00BF3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D31BA" w14:textId="77777777" w:rsidR="00BF3B5B" w:rsidRDefault="00BF3B5B" w:rsidP="00B72FB6">
      <w:pPr>
        <w:spacing w:after="0" w:line="240" w:lineRule="auto"/>
      </w:pPr>
      <w:r>
        <w:separator/>
      </w:r>
    </w:p>
  </w:footnote>
  <w:footnote w:type="continuationSeparator" w:id="0">
    <w:p w14:paraId="4C635BF2" w14:textId="77777777" w:rsidR="00BF3B5B" w:rsidRDefault="00BF3B5B"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3DC"/>
    <w:multiLevelType w:val="hybridMultilevel"/>
    <w:tmpl w:val="A2EA663A"/>
    <w:lvl w:ilvl="0" w:tplc="BB0C2AA6">
      <w:start w:val="7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0DE95EAB"/>
    <w:multiLevelType w:val="hybridMultilevel"/>
    <w:tmpl w:val="1F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5BE70823"/>
    <w:multiLevelType w:val="hybridMultilevel"/>
    <w:tmpl w:val="CBE6D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2744205"/>
    <w:multiLevelType w:val="hybridMultilevel"/>
    <w:tmpl w:val="D9F2D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E1F9A"/>
    <w:multiLevelType w:val="hybridMultilevel"/>
    <w:tmpl w:val="F60A70E8"/>
    <w:lvl w:ilvl="0" w:tplc="037269A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7E0D0507"/>
    <w:multiLevelType w:val="hybridMultilevel"/>
    <w:tmpl w:val="F386FE50"/>
    <w:lvl w:ilvl="0" w:tplc="3FE481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6"/>
  </w:num>
  <w:num w:numId="4">
    <w:abstractNumId w:val="3"/>
  </w:num>
  <w:num w:numId="5">
    <w:abstractNumId w:val="8"/>
  </w:num>
  <w:num w:numId="6">
    <w:abstractNumId w:val="10"/>
  </w:num>
  <w:num w:numId="7">
    <w:abstractNumId w:val="9"/>
  </w:num>
  <w:num w:numId="8">
    <w:abstractNumId w:val="4"/>
  </w:num>
  <w:num w:numId="9">
    <w:abstractNumId w:val="2"/>
  </w:num>
  <w:num w:numId="10">
    <w:abstractNumId w:val="12"/>
  </w:num>
  <w:num w:numId="11">
    <w:abstractNumId w:val="11"/>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y, Cara">
    <w15:presenceInfo w15:providerId="AD" w15:userId="S::marcy.cara@epa.gov::664a7ed9-7b0f-4198-a527-ee014d522702"/>
  </w15:person>
  <w15:person w15:author="Browning, Morgan">
    <w15:presenceInfo w15:providerId="AD" w15:userId="S::browning.morgan@epa.gov::90d2ee71-44aa-4c90-811d-d2c486a83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570E5"/>
    <w:rsid w:val="00002AAD"/>
    <w:rsid w:val="00003E68"/>
    <w:rsid w:val="00006892"/>
    <w:rsid w:val="00010E52"/>
    <w:rsid w:val="00011EE4"/>
    <w:rsid w:val="000135C5"/>
    <w:rsid w:val="00016433"/>
    <w:rsid w:val="00016F8D"/>
    <w:rsid w:val="00017FCB"/>
    <w:rsid w:val="000200CA"/>
    <w:rsid w:val="00024089"/>
    <w:rsid w:val="00025FAC"/>
    <w:rsid w:val="00026FCC"/>
    <w:rsid w:val="00032256"/>
    <w:rsid w:val="00032FA4"/>
    <w:rsid w:val="00037BFA"/>
    <w:rsid w:val="00044C9F"/>
    <w:rsid w:val="00045D45"/>
    <w:rsid w:val="00046178"/>
    <w:rsid w:val="0004775E"/>
    <w:rsid w:val="00047FA1"/>
    <w:rsid w:val="00050729"/>
    <w:rsid w:val="00050B11"/>
    <w:rsid w:val="00052A48"/>
    <w:rsid w:val="00053CE8"/>
    <w:rsid w:val="00057B1D"/>
    <w:rsid w:val="000600C5"/>
    <w:rsid w:val="000658FC"/>
    <w:rsid w:val="000669A9"/>
    <w:rsid w:val="00067A54"/>
    <w:rsid w:val="00070900"/>
    <w:rsid w:val="0007143F"/>
    <w:rsid w:val="000725AD"/>
    <w:rsid w:val="000725F2"/>
    <w:rsid w:val="00072B0D"/>
    <w:rsid w:val="00074535"/>
    <w:rsid w:val="000755E8"/>
    <w:rsid w:val="000756C4"/>
    <w:rsid w:val="00075C47"/>
    <w:rsid w:val="00075C61"/>
    <w:rsid w:val="00076820"/>
    <w:rsid w:val="000769F0"/>
    <w:rsid w:val="0007766E"/>
    <w:rsid w:val="00083D64"/>
    <w:rsid w:val="00084137"/>
    <w:rsid w:val="00084336"/>
    <w:rsid w:val="0008787D"/>
    <w:rsid w:val="00087B87"/>
    <w:rsid w:val="00087BB1"/>
    <w:rsid w:val="000926C8"/>
    <w:rsid w:val="000940E8"/>
    <w:rsid w:val="000943DC"/>
    <w:rsid w:val="000965E5"/>
    <w:rsid w:val="0009765E"/>
    <w:rsid w:val="000A0946"/>
    <w:rsid w:val="000A2921"/>
    <w:rsid w:val="000A603B"/>
    <w:rsid w:val="000A6265"/>
    <w:rsid w:val="000A6443"/>
    <w:rsid w:val="000A6BF9"/>
    <w:rsid w:val="000A7D33"/>
    <w:rsid w:val="000B0C77"/>
    <w:rsid w:val="000B0F98"/>
    <w:rsid w:val="000B2C52"/>
    <w:rsid w:val="000B38A2"/>
    <w:rsid w:val="000B4C60"/>
    <w:rsid w:val="000B4F1B"/>
    <w:rsid w:val="000B54C2"/>
    <w:rsid w:val="000C0DDA"/>
    <w:rsid w:val="000C27A7"/>
    <w:rsid w:val="000C542B"/>
    <w:rsid w:val="000C5A1F"/>
    <w:rsid w:val="000C6AE2"/>
    <w:rsid w:val="000C7235"/>
    <w:rsid w:val="000D15B3"/>
    <w:rsid w:val="000D2624"/>
    <w:rsid w:val="000D3080"/>
    <w:rsid w:val="000D427B"/>
    <w:rsid w:val="000D5C7E"/>
    <w:rsid w:val="000E0CE0"/>
    <w:rsid w:val="000E1F1A"/>
    <w:rsid w:val="000E26CC"/>
    <w:rsid w:val="000E2776"/>
    <w:rsid w:val="000E2D56"/>
    <w:rsid w:val="000E302E"/>
    <w:rsid w:val="000E4BAA"/>
    <w:rsid w:val="000E5F81"/>
    <w:rsid w:val="000E6B42"/>
    <w:rsid w:val="000F2620"/>
    <w:rsid w:val="000F49EE"/>
    <w:rsid w:val="000F5336"/>
    <w:rsid w:val="000F7624"/>
    <w:rsid w:val="000F76F5"/>
    <w:rsid w:val="001016C8"/>
    <w:rsid w:val="00102508"/>
    <w:rsid w:val="00103284"/>
    <w:rsid w:val="001035E5"/>
    <w:rsid w:val="00103CE5"/>
    <w:rsid w:val="001041B6"/>
    <w:rsid w:val="0010750A"/>
    <w:rsid w:val="0010799C"/>
    <w:rsid w:val="00111DE9"/>
    <w:rsid w:val="00111E43"/>
    <w:rsid w:val="00112C0A"/>
    <w:rsid w:val="00113103"/>
    <w:rsid w:val="00113F30"/>
    <w:rsid w:val="00114506"/>
    <w:rsid w:val="00114964"/>
    <w:rsid w:val="00117946"/>
    <w:rsid w:val="00120A06"/>
    <w:rsid w:val="0012116C"/>
    <w:rsid w:val="001239DB"/>
    <w:rsid w:val="00124EB0"/>
    <w:rsid w:val="001257D2"/>
    <w:rsid w:val="00127847"/>
    <w:rsid w:val="00130066"/>
    <w:rsid w:val="00130DCA"/>
    <w:rsid w:val="0013129D"/>
    <w:rsid w:val="00131414"/>
    <w:rsid w:val="00132537"/>
    <w:rsid w:val="00133C02"/>
    <w:rsid w:val="00134E75"/>
    <w:rsid w:val="00140060"/>
    <w:rsid w:val="00141131"/>
    <w:rsid w:val="00142670"/>
    <w:rsid w:val="00144373"/>
    <w:rsid w:val="00144A0F"/>
    <w:rsid w:val="00145B55"/>
    <w:rsid w:val="00146EC8"/>
    <w:rsid w:val="001471FB"/>
    <w:rsid w:val="00147735"/>
    <w:rsid w:val="001500E0"/>
    <w:rsid w:val="0015043D"/>
    <w:rsid w:val="0015075E"/>
    <w:rsid w:val="001507A4"/>
    <w:rsid w:val="001528DE"/>
    <w:rsid w:val="001533B4"/>
    <w:rsid w:val="00153891"/>
    <w:rsid w:val="0015437C"/>
    <w:rsid w:val="00155FDF"/>
    <w:rsid w:val="00156027"/>
    <w:rsid w:val="0015724F"/>
    <w:rsid w:val="00157557"/>
    <w:rsid w:val="00157A24"/>
    <w:rsid w:val="0016033D"/>
    <w:rsid w:val="00160BB6"/>
    <w:rsid w:val="00164EF7"/>
    <w:rsid w:val="00167633"/>
    <w:rsid w:val="00171158"/>
    <w:rsid w:val="00172072"/>
    <w:rsid w:val="00175A9B"/>
    <w:rsid w:val="00176700"/>
    <w:rsid w:val="001774F1"/>
    <w:rsid w:val="001800D2"/>
    <w:rsid w:val="00180C22"/>
    <w:rsid w:val="00182BAC"/>
    <w:rsid w:val="00184AA2"/>
    <w:rsid w:val="00186E7C"/>
    <w:rsid w:val="00186F5A"/>
    <w:rsid w:val="00190E97"/>
    <w:rsid w:val="00191DB4"/>
    <w:rsid w:val="00192CAB"/>
    <w:rsid w:val="00193050"/>
    <w:rsid w:val="00194E9D"/>
    <w:rsid w:val="00195D77"/>
    <w:rsid w:val="00196BFC"/>
    <w:rsid w:val="001A19F3"/>
    <w:rsid w:val="001A23E7"/>
    <w:rsid w:val="001A4547"/>
    <w:rsid w:val="001A49D5"/>
    <w:rsid w:val="001A4D5B"/>
    <w:rsid w:val="001A7ED5"/>
    <w:rsid w:val="001B2EC0"/>
    <w:rsid w:val="001B6D5C"/>
    <w:rsid w:val="001B702A"/>
    <w:rsid w:val="001B76F8"/>
    <w:rsid w:val="001C1DBF"/>
    <w:rsid w:val="001C3751"/>
    <w:rsid w:val="001C3FF0"/>
    <w:rsid w:val="001C43FE"/>
    <w:rsid w:val="001C5CC6"/>
    <w:rsid w:val="001C5F4C"/>
    <w:rsid w:val="001C70B3"/>
    <w:rsid w:val="001D107D"/>
    <w:rsid w:val="001D4559"/>
    <w:rsid w:val="001D4F71"/>
    <w:rsid w:val="001D59AF"/>
    <w:rsid w:val="001E0C5F"/>
    <w:rsid w:val="001E12F0"/>
    <w:rsid w:val="001E2876"/>
    <w:rsid w:val="001E53F0"/>
    <w:rsid w:val="001E6735"/>
    <w:rsid w:val="001E7BDB"/>
    <w:rsid w:val="001F05E8"/>
    <w:rsid w:val="001F0E18"/>
    <w:rsid w:val="001F120A"/>
    <w:rsid w:val="001F1878"/>
    <w:rsid w:val="001F3CFF"/>
    <w:rsid w:val="001F4640"/>
    <w:rsid w:val="001F7750"/>
    <w:rsid w:val="002006A3"/>
    <w:rsid w:val="00200B0C"/>
    <w:rsid w:val="00201F84"/>
    <w:rsid w:val="00202C0F"/>
    <w:rsid w:val="002039FD"/>
    <w:rsid w:val="00203AA1"/>
    <w:rsid w:val="0020700F"/>
    <w:rsid w:val="002104F5"/>
    <w:rsid w:val="00211655"/>
    <w:rsid w:val="00213089"/>
    <w:rsid w:val="00213E99"/>
    <w:rsid w:val="00214834"/>
    <w:rsid w:val="00214AC1"/>
    <w:rsid w:val="00216F3E"/>
    <w:rsid w:val="00217FC3"/>
    <w:rsid w:val="00221AA7"/>
    <w:rsid w:val="00222298"/>
    <w:rsid w:val="00222399"/>
    <w:rsid w:val="00222CC0"/>
    <w:rsid w:val="00223B58"/>
    <w:rsid w:val="00227531"/>
    <w:rsid w:val="00227BC5"/>
    <w:rsid w:val="00231A17"/>
    <w:rsid w:val="0023222D"/>
    <w:rsid w:val="00232FEC"/>
    <w:rsid w:val="00233234"/>
    <w:rsid w:val="00234999"/>
    <w:rsid w:val="002352FF"/>
    <w:rsid w:val="002371AE"/>
    <w:rsid w:val="0024024C"/>
    <w:rsid w:val="0024102A"/>
    <w:rsid w:val="002418AC"/>
    <w:rsid w:val="00242B57"/>
    <w:rsid w:val="00242BFD"/>
    <w:rsid w:val="00243441"/>
    <w:rsid w:val="0024405C"/>
    <w:rsid w:val="00245398"/>
    <w:rsid w:val="00253F3A"/>
    <w:rsid w:val="00254039"/>
    <w:rsid w:val="002565B4"/>
    <w:rsid w:val="00256ABB"/>
    <w:rsid w:val="00256CE3"/>
    <w:rsid w:val="00257CF6"/>
    <w:rsid w:val="00260C85"/>
    <w:rsid w:val="00261BE0"/>
    <w:rsid w:val="00262471"/>
    <w:rsid w:val="00263E30"/>
    <w:rsid w:val="00266989"/>
    <w:rsid w:val="0027022E"/>
    <w:rsid w:val="00273CA5"/>
    <w:rsid w:val="00274248"/>
    <w:rsid w:val="002744F5"/>
    <w:rsid w:val="00275074"/>
    <w:rsid w:val="00275E6F"/>
    <w:rsid w:val="00276DD5"/>
    <w:rsid w:val="00280D71"/>
    <w:rsid w:val="00281D73"/>
    <w:rsid w:val="002831DF"/>
    <w:rsid w:val="002835D9"/>
    <w:rsid w:val="00286742"/>
    <w:rsid w:val="002867FE"/>
    <w:rsid w:val="00290004"/>
    <w:rsid w:val="00294D50"/>
    <w:rsid w:val="00297AE6"/>
    <w:rsid w:val="002A2CC3"/>
    <w:rsid w:val="002A528C"/>
    <w:rsid w:val="002A568C"/>
    <w:rsid w:val="002A6C3C"/>
    <w:rsid w:val="002A6E8C"/>
    <w:rsid w:val="002B1190"/>
    <w:rsid w:val="002B13CC"/>
    <w:rsid w:val="002B233A"/>
    <w:rsid w:val="002B2884"/>
    <w:rsid w:val="002B2AB6"/>
    <w:rsid w:val="002B4CE3"/>
    <w:rsid w:val="002B707D"/>
    <w:rsid w:val="002B7721"/>
    <w:rsid w:val="002B7D5D"/>
    <w:rsid w:val="002C1630"/>
    <w:rsid w:val="002C2783"/>
    <w:rsid w:val="002C6F3D"/>
    <w:rsid w:val="002D157A"/>
    <w:rsid w:val="002D26C5"/>
    <w:rsid w:val="002D3A9B"/>
    <w:rsid w:val="002D4028"/>
    <w:rsid w:val="002D4355"/>
    <w:rsid w:val="002D491D"/>
    <w:rsid w:val="002D6F4D"/>
    <w:rsid w:val="002E0D04"/>
    <w:rsid w:val="002E4A2F"/>
    <w:rsid w:val="002E4F8F"/>
    <w:rsid w:val="002E503E"/>
    <w:rsid w:val="002E532C"/>
    <w:rsid w:val="002E615B"/>
    <w:rsid w:val="002E6814"/>
    <w:rsid w:val="002E7BF9"/>
    <w:rsid w:val="002F0F6C"/>
    <w:rsid w:val="002F1943"/>
    <w:rsid w:val="002F1DC0"/>
    <w:rsid w:val="002F1E9B"/>
    <w:rsid w:val="002F2E4E"/>
    <w:rsid w:val="002F396C"/>
    <w:rsid w:val="0030097E"/>
    <w:rsid w:val="00300C46"/>
    <w:rsid w:val="003010E8"/>
    <w:rsid w:val="00303C7E"/>
    <w:rsid w:val="00303C7F"/>
    <w:rsid w:val="00303F12"/>
    <w:rsid w:val="00304B8A"/>
    <w:rsid w:val="003061BE"/>
    <w:rsid w:val="00313C1B"/>
    <w:rsid w:val="00314C41"/>
    <w:rsid w:val="00314CBF"/>
    <w:rsid w:val="00316226"/>
    <w:rsid w:val="003162D2"/>
    <w:rsid w:val="00316AE1"/>
    <w:rsid w:val="00322B7B"/>
    <w:rsid w:val="00322C6C"/>
    <w:rsid w:val="00323CE2"/>
    <w:rsid w:val="003312B6"/>
    <w:rsid w:val="003322BB"/>
    <w:rsid w:val="00332902"/>
    <w:rsid w:val="00333203"/>
    <w:rsid w:val="00333C03"/>
    <w:rsid w:val="00334738"/>
    <w:rsid w:val="003358EC"/>
    <w:rsid w:val="003365CF"/>
    <w:rsid w:val="003374A8"/>
    <w:rsid w:val="00341CA2"/>
    <w:rsid w:val="00343055"/>
    <w:rsid w:val="003475A9"/>
    <w:rsid w:val="003477C7"/>
    <w:rsid w:val="00350593"/>
    <w:rsid w:val="00352199"/>
    <w:rsid w:val="00353764"/>
    <w:rsid w:val="003540DF"/>
    <w:rsid w:val="0035473E"/>
    <w:rsid w:val="00357ECA"/>
    <w:rsid w:val="003602FF"/>
    <w:rsid w:val="0036244B"/>
    <w:rsid w:val="0036374E"/>
    <w:rsid w:val="003643FA"/>
    <w:rsid w:val="00366525"/>
    <w:rsid w:val="00367515"/>
    <w:rsid w:val="00367E00"/>
    <w:rsid w:val="0037075E"/>
    <w:rsid w:val="0037079A"/>
    <w:rsid w:val="003723FE"/>
    <w:rsid w:val="00372977"/>
    <w:rsid w:val="0037310A"/>
    <w:rsid w:val="003751C7"/>
    <w:rsid w:val="00375854"/>
    <w:rsid w:val="003763C8"/>
    <w:rsid w:val="003767EB"/>
    <w:rsid w:val="00377949"/>
    <w:rsid w:val="00381311"/>
    <w:rsid w:val="003815DB"/>
    <w:rsid w:val="00382046"/>
    <w:rsid w:val="00383978"/>
    <w:rsid w:val="00392116"/>
    <w:rsid w:val="00395462"/>
    <w:rsid w:val="003968AD"/>
    <w:rsid w:val="00397B40"/>
    <w:rsid w:val="003A1C9D"/>
    <w:rsid w:val="003A1D69"/>
    <w:rsid w:val="003A376F"/>
    <w:rsid w:val="003A46A0"/>
    <w:rsid w:val="003A4898"/>
    <w:rsid w:val="003A4A79"/>
    <w:rsid w:val="003A4BF9"/>
    <w:rsid w:val="003A4D51"/>
    <w:rsid w:val="003A6702"/>
    <w:rsid w:val="003B0AAF"/>
    <w:rsid w:val="003B1F90"/>
    <w:rsid w:val="003B2C82"/>
    <w:rsid w:val="003B3C33"/>
    <w:rsid w:val="003B4327"/>
    <w:rsid w:val="003B4A7E"/>
    <w:rsid w:val="003B5939"/>
    <w:rsid w:val="003B73ED"/>
    <w:rsid w:val="003B78E1"/>
    <w:rsid w:val="003C14BD"/>
    <w:rsid w:val="003C1552"/>
    <w:rsid w:val="003C370A"/>
    <w:rsid w:val="003C3EA7"/>
    <w:rsid w:val="003C5EE4"/>
    <w:rsid w:val="003C6328"/>
    <w:rsid w:val="003C7405"/>
    <w:rsid w:val="003D046D"/>
    <w:rsid w:val="003D0650"/>
    <w:rsid w:val="003D1BB5"/>
    <w:rsid w:val="003D466B"/>
    <w:rsid w:val="003D4E87"/>
    <w:rsid w:val="003D5EF4"/>
    <w:rsid w:val="003D6E3A"/>
    <w:rsid w:val="003D79B6"/>
    <w:rsid w:val="003E44A3"/>
    <w:rsid w:val="003F1A21"/>
    <w:rsid w:val="003F286E"/>
    <w:rsid w:val="003F3EDF"/>
    <w:rsid w:val="003F417C"/>
    <w:rsid w:val="003F4C4A"/>
    <w:rsid w:val="003F675C"/>
    <w:rsid w:val="003F67FC"/>
    <w:rsid w:val="003F730F"/>
    <w:rsid w:val="003F7E48"/>
    <w:rsid w:val="0040645E"/>
    <w:rsid w:val="00406D68"/>
    <w:rsid w:val="00410839"/>
    <w:rsid w:val="00410B18"/>
    <w:rsid w:val="00410EB7"/>
    <w:rsid w:val="00414583"/>
    <w:rsid w:val="004150AE"/>
    <w:rsid w:val="00415715"/>
    <w:rsid w:val="00417A56"/>
    <w:rsid w:val="00417B6E"/>
    <w:rsid w:val="00420968"/>
    <w:rsid w:val="00422834"/>
    <w:rsid w:val="00424556"/>
    <w:rsid w:val="00424BDB"/>
    <w:rsid w:val="004254A3"/>
    <w:rsid w:val="004262BF"/>
    <w:rsid w:val="00426D18"/>
    <w:rsid w:val="00431D48"/>
    <w:rsid w:val="00434696"/>
    <w:rsid w:val="00434A79"/>
    <w:rsid w:val="004350A7"/>
    <w:rsid w:val="004351EC"/>
    <w:rsid w:val="00435896"/>
    <w:rsid w:val="00435AF7"/>
    <w:rsid w:val="00437ABE"/>
    <w:rsid w:val="00440257"/>
    <w:rsid w:val="004428B9"/>
    <w:rsid w:val="004446A3"/>
    <w:rsid w:val="004478A3"/>
    <w:rsid w:val="00447D33"/>
    <w:rsid w:val="004505E7"/>
    <w:rsid w:val="00450914"/>
    <w:rsid w:val="00451CF5"/>
    <w:rsid w:val="004526B7"/>
    <w:rsid w:val="004543A3"/>
    <w:rsid w:val="00456377"/>
    <w:rsid w:val="0045753F"/>
    <w:rsid w:val="00460E65"/>
    <w:rsid w:val="00461738"/>
    <w:rsid w:val="0046351B"/>
    <w:rsid w:val="00463A55"/>
    <w:rsid w:val="00464014"/>
    <w:rsid w:val="00464867"/>
    <w:rsid w:val="00464FDB"/>
    <w:rsid w:val="00465248"/>
    <w:rsid w:val="0046759C"/>
    <w:rsid w:val="0046778B"/>
    <w:rsid w:val="00470433"/>
    <w:rsid w:val="00473E2A"/>
    <w:rsid w:val="00475D0A"/>
    <w:rsid w:val="004801FD"/>
    <w:rsid w:val="0048164F"/>
    <w:rsid w:val="00486E47"/>
    <w:rsid w:val="00490563"/>
    <w:rsid w:val="00491C2A"/>
    <w:rsid w:val="00494AD7"/>
    <w:rsid w:val="00495831"/>
    <w:rsid w:val="0049664A"/>
    <w:rsid w:val="004A0476"/>
    <w:rsid w:val="004A1860"/>
    <w:rsid w:val="004A1D98"/>
    <w:rsid w:val="004A2491"/>
    <w:rsid w:val="004A3912"/>
    <w:rsid w:val="004A44B8"/>
    <w:rsid w:val="004A4ABB"/>
    <w:rsid w:val="004A4F6A"/>
    <w:rsid w:val="004A68A5"/>
    <w:rsid w:val="004A6F8A"/>
    <w:rsid w:val="004A6FB3"/>
    <w:rsid w:val="004A7E54"/>
    <w:rsid w:val="004B244B"/>
    <w:rsid w:val="004B6181"/>
    <w:rsid w:val="004B6235"/>
    <w:rsid w:val="004C0113"/>
    <w:rsid w:val="004C0518"/>
    <w:rsid w:val="004C15BB"/>
    <w:rsid w:val="004C177F"/>
    <w:rsid w:val="004C2129"/>
    <w:rsid w:val="004C3407"/>
    <w:rsid w:val="004C4463"/>
    <w:rsid w:val="004C5F81"/>
    <w:rsid w:val="004C6672"/>
    <w:rsid w:val="004C6FAF"/>
    <w:rsid w:val="004C76C0"/>
    <w:rsid w:val="004D0BD6"/>
    <w:rsid w:val="004D1C67"/>
    <w:rsid w:val="004D1E1C"/>
    <w:rsid w:val="004D779B"/>
    <w:rsid w:val="004E08C7"/>
    <w:rsid w:val="004E0F19"/>
    <w:rsid w:val="004E1B8A"/>
    <w:rsid w:val="004E56EE"/>
    <w:rsid w:val="004E6274"/>
    <w:rsid w:val="004E6F63"/>
    <w:rsid w:val="004F2C6D"/>
    <w:rsid w:val="004F3227"/>
    <w:rsid w:val="004F6D90"/>
    <w:rsid w:val="004F78F9"/>
    <w:rsid w:val="004F792C"/>
    <w:rsid w:val="00503549"/>
    <w:rsid w:val="0050419B"/>
    <w:rsid w:val="00510F67"/>
    <w:rsid w:val="00512962"/>
    <w:rsid w:val="005148D3"/>
    <w:rsid w:val="00514A1B"/>
    <w:rsid w:val="00516609"/>
    <w:rsid w:val="00517B41"/>
    <w:rsid w:val="00522F22"/>
    <w:rsid w:val="00525753"/>
    <w:rsid w:val="00525AB0"/>
    <w:rsid w:val="0052610E"/>
    <w:rsid w:val="0052716D"/>
    <w:rsid w:val="005278C1"/>
    <w:rsid w:val="00530BAB"/>
    <w:rsid w:val="005323A8"/>
    <w:rsid w:val="00532BB0"/>
    <w:rsid w:val="00536A6F"/>
    <w:rsid w:val="00537127"/>
    <w:rsid w:val="00544051"/>
    <w:rsid w:val="0054470C"/>
    <w:rsid w:val="00544BC1"/>
    <w:rsid w:val="005451E9"/>
    <w:rsid w:val="00545461"/>
    <w:rsid w:val="00553323"/>
    <w:rsid w:val="00556C76"/>
    <w:rsid w:val="005576CC"/>
    <w:rsid w:val="00560B1C"/>
    <w:rsid w:val="00563D5E"/>
    <w:rsid w:val="00563DF7"/>
    <w:rsid w:val="005650A2"/>
    <w:rsid w:val="005670FC"/>
    <w:rsid w:val="00571CAB"/>
    <w:rsid w:val="00573C71"/>
    <w:rsid w:val="0057567E"/>
    <w:rsid w:val="00575B0A"/>
    <w:rsid w:val="00575E75"/>
    <w:rsid w:val="00576E5A"/>
    <w:rsid w:val="0058168E"/>
    <w:rsid w:val="00581BC2"/>
    <w:rsid w:val="00583287"/>
    <w:rsid w:val="00583AAA"/>
    <w:rsid w:val="00583D67"/>
    <w:rsid w:val="00583D88"/>
    <w:rsid w:val="005841F9"/>
    <w:rsid w:val="00586430"/>
    <w:rsid w:val="00591FF7"/>
    <w:rsid w:val="005A09AC"/>
    <w:rsid w:val="005A2E07"/>
    <w:rsid w:val="005A5348"/>
    <w:rsid w:val="005A6214"/>
    <w:rsid w:val="005A6536"/>
    <w:rsid w:val="005B1156"/>
    <w:rsid w:val="005B4431"/>
    <w:rsid w:val="005B494B"/>
    <w:rsid w:val="005B5AAA"/>
    <w:rsid w:val="005B5F87"/>
    <w:rsid w:val="005B6729"/>
    <w:rsid w:val="005B7048"/>
    <w:rsid w:val="005B7B33"/>
    <w:rsid w:val="005B7F03"/>
    <w:rsid w:val="005C055C"/>
    <w:rsid w:val="005C2148"/>
    <w:rsid w:val="005C2489"/>
    <w:rsid w:val="005C4CE5"/>
    <w:rsid w:val="005C51E8"/>
    <w:rsid w:val="005C68D1"/>
    <w:rsid w:val="005C7190"/>
    <w:rsid w:val="005D10F5"/>
    <w:rsid w:val="005D3F43"/>
    <w:rsid w:val="005D667D"/>
    <w:rsid w:val="005D66A3"/>
    <w:rsid w:val="005E1E57"/>
    <w:rsid w:val="005E21FE"/>
    <w:rsid w:val="005E432D"/>
    <w:rsid w:val="005E7414"/>
    <w:rsid w:val="005E7F60"/>
    <w:rsid w:val="005F16F1"/>
    <w:rsid w:val="005F3B26"/>
    <w:rsid w:val="005F52FE"/>
    <w:rsid w:val="005F5C65"/>
    <w:rsid w:val="005F5C74"/>
    <w:rsid w:val="005F63A1"/>
    <w:rsid w:val="005F674A"/>
    <w:rsid w:val="005F67EE"/>
    <w:rsid w:val="005F6A54"/>
    <w:rsid w:val="005F7F39"/>
    <w:rsid w:val="00600E32"/>
    <w:rsid w:val="00601663"/>
    <w:rsid w:val="00601753"/>
    <w:rsid w:val="00602039"/>
    <w:rsid w:val="0060238F"/>
    <w:rsid w:val="00602508"/>
    <w:rsid w:val="00602A15"/>
    <w:rsid w:val="00603FA8"/>
    <w:rsid w:val="00604627"/>
    <w:rsid w:val="00610A5B"/>
    <w:rsid w:val="006121D4"/>
    <w:rsid w:val="00612775"/>
    <w:rsid w:val="00614495"/>
    <w:rsid w:val="006154DE"/>
    <w:rsid w:val="006160A8"/>
    <w:rsid w:val="00617927"/>
    <w:rsid w:val="0062244A"/>
    <w:rsid w:val="006248E5"/>
    <w:rsid w:val="00625589"/>
    <w:rsid w:val="00625CDF"/>
    <w:rsid w:val="00626EE2"/>
    <w:rsid w:val="0062710C"/>
    <w:rsid w:val="006314B7"/>
    <w:rsid w:val="00632CD2"/>
    <w:rsid w:val="00632EEC"/>
    <w:rsid w:val="0063630F"/>
    <w:rsid w:val="006366ED"/>
    <w:rsid w:val="00636957"/>
    <w:rsid w:val="00636996"/>
    <w:rsid w:val="00636C09"/>
    <w:rsid w:val="00640F33"/>
    <w:rsid w:val="00643451"/>
    <w:rsid w:val="006436F0"/>
    <w:rsid w:val="00647DF6"/>
    <w:rsid w:val="00650F4E"/>
    <w:rsid w:val="00654568"/>
    <w:rsid w:val="00655D31"/>
    <w:rsid w:val="00657556"/>
    <w:rsid w:val="00660E0B"/>
    <w:rsid w:val="00662625"/>
    <w:rsid w:val="006678E8"/>
    <w:rsid w:val="006712E4"/>
    <w:rsid w:val="00672956"/>
    <w:rsid w:val="00672BC3"/>
    <w:rsid w:val="006731E4"/>
    <w:rsid w:val="00677E6E"/>
    <w:rsid w:val="00682396"/>
    <w:rsid w:val="00684948"/>
    <w:rsid w:val="00684D85"/>
    <w:rsid w:val="00684E6C"/>
    <w:rsid w:val="00684F0F"/>
    <w:rsid w:val="00686BF8"/>
    <w:rsid w:val="006875C7"/>
    <w:rsid w:val="00687F6C"/>
    <w:rsid w:val="00690B5A"/>
    <w:rsid w:val="006955CB"/>
    <w:rsid w:val="00696727"/>
    <w:rsid w:val="00696B14"/>
    <w:rsid w:val="0069779C"/>
    <w:rsid w:val="006A10AE"/>
    <w:rsid w:val="006A18E1"/>
    <w:rsid w:val="006A2292"/>
    <w:rsid w:val="006A2517"/>
    <w:rsid w:val="006A3927"/>
    <w:rsid w:val="006A42AB"/>
    <w:rsid w:val="006A439B"/>
    <w:rsid w:val="006A55EF"/>
    <w:rsid w:val="006A6FBF"/>
    <w:rsid w:val="006B0DD2"/>
    <w:rsid w:val="006B274D"/>
    <w:rsid w:val="006B5FE2"/>
    <w:rsid w:val="006B6002"/>
    <w:rsid w:val="006B66AE"/>
    <w:rsid w:val="006B7213"/>
    <w:rsid w:val="006C016A"/>
    <w:rsid w:val="006C0FE6"/>
    <w:rsid w:val="006C2044"/>
    <w:rsid w:val="006C26B7"/>
    <w:rsid w:val="006C28D2"/>
    <w:rsid w:val="006C7A2E"/>
    <w:rsid w:val="006D21CF"/>
    <w:rsid w:val="006D228C"/>
    <w:rsid w:val="006D24BC"/>
    <w:rsid w:val="006D3114"/>
    <w:rsid w:val="006D3660"/>
    <w:rsid w:val="006D5C08"/>
    <w:rsid w:val="006E083D"/>
    <w:rsid w:val="006E1AF8"/>
    <w:rsid w:val="006E2042"/>
    <w:rsid w:val="006E37B3"/>
    <w:rsid w:val="006E3A36"/>
    <w:rsid w:val="006E4347"/>
    <w:rsid w:val="006E441D"/>
    <w:rsid w:val="006E4C7F"/>
    <w:rsid w:val="006E55D2"/>
    <w:rsid w:val="006E5FD7"/>
    <w:rsid w:val="006E734B"/>
    <w:rsid w:val="006E76D3"/>
    <w:rsid w:val="006F1080"/>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429E"/>
    <w:rsid w:val="007173AF"/>
    <w:rsid w:val="00721E76"/>
    <w:rsid w:val="00724098"/>
    <w:rsid w:val="00724315"/>
    <w:rsid w:val="00726D59"/>
    <w:rsid w:val="00727347"/>
    <w:rsid w:val="00730D79"/>
    <w:rsid w:val="00732433"/>
    <w:rsid w:val="007338BC"/>
    <w:rsid w:val="0073565B"/>
    <w:rsid w:val="00737EEE"/>
    <w:rsid w:val="00741C80"/>
    <w:rsid w:val="00741D64"/>
    <w:rsid w:val="00742161"/>
    <w:rsid w:val="00744E94"/>
    <w:rsid w:val="00745774"/>
    <w:rsid w:val="00750352"/>
    <w:rsid w:val="00751CDE"/>
    <w:rsid w:val="007533E8"/>
    <w:rsid w:val="007579C4"/>
    <w:rsid w:val="00760150"/>
    <w:rsid w:val="00760203"/>
    <w:rsid w:val="00764703"/>
    <w:rsid w:val="007667BA"/>
    <w:rsid w:val="007701CE"/>
    <w:rsid w:val="0077295B"/>
    <w:rsid w:val="00773621"/>
    <w:rsid w:val="00775569"/>
    <w:rsid w:val="0077558A"/>
    <w:rsid w:val="00776400"/>
    <w:rsid w:val="00780067"/>
    <w:rsid w:val="0078355B"/>
    <w:rsid w:val="00783FA7"/>
    <w:rsid w:val="00786A85"/>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554"/>
    <w:rsid w:val="007B3E1B"/>
    <w:rsid w:val="007B4EC9"/>
    <w:rsid w:val="007B502D"/>
    <w:rsid w:val="007B5227"/>
    <w:rsid w:val="007B54E2"/>
    <w:rsid w:val="007B5878"/>
    <w:rsid w:val="007B60AB"/>
    <w:rsid w:val="007B7E11"/>
    <w:rsid w:val="007C0246"/>
    <w:rsid w:val="007C0FB5"/>
    <w:rsid w:val="007C4F7A"/>
    <w:rsid w:val="007C6538"/>
    <w:rsid w:val="007C65E2"/>
    <w:rsid w:val="007C683D"/>
    <w:rsid w:val="007D2ADD"/>
    <w:rsid w:val="007D2B04"/>
    <w:rsid w:val="007D356F"/>
    <w:rsid w:val="007D3F54"/>
    <w:rsid w:val="007D5422"/>
    <w:rsid w:val="007D5648"/>
    <w:rsid w:val="007D5984"/>
    <w:rsid w:val="007D6B36"/>
    <w:rsid w:val="007D749A"/>
    <w:rsid w:val="007D752B"/>
    <w:rsid w:val="007E11D6"/>
    <w:rsid w:val="007E1621"/>
    <w:rsid w:val="007E4BC6"/>
    <w:rsid w:val="007E4E63"/>
    <w:rsid w:val="007E54D2"/>
    <w:rsid w:val="007E6D3A"/>
    <w:rsid w:val="007F2D1B"/>
    <w:rsid w:val="007F34B4"/>
    <w:rsid w:val="007F53F2"/>
    <w:rsid w:val="007F5B0F"/>
    <w:rsid w:val="008014C2"/>
    <w:rsid w:val="008030B8"/>
    <w:rsid w:val="00804754"/>
    <w:rsid w:val="008053B5"/>
    <w:rsid w:val="00812BB4"/>
    <w:rsid w:val="008137FB"/>
    <w:rsid w:val="00821238"/>
    <w:rsid w:val="0082670D"/>
    <w:rsid w:val="00832162"/>
    <w:rsid w:val="0083218F"/>
    <w:rsid w:val="00832FEF"/>
    <w:rsid w:val="00833244"/>
    <w:rsid w:val="0083527A"/>
    <w:rsid w:val="008355E8"/>
    <w:rsid w:val="00836741"/>
    <w:rsid w:val="0083729B"/>
    <w:rsid w:val="00840225"/>
    <w:rsid w:val="00840A7E"/>
    <w:rsid w:val="00840F42"/>
    <w:rsid w:val="00843318"/>
    <w:rsid w:val="0084466F"/>
    <w:rsid w:val="008453DA"/>
    <w:rsid w:val="00845AAF"/>
    <w:rsid w:val="0084698F"/>
    <w:rsid w:val="008471A1"/>
    <w:rsid w:val="00847A30"/>
    <w:rsid w:val="008517E4"/>
    <w:rsid w:val="00852BB2"/>
    <w:rsid w:val="0085451A"/>
    <w:rsid w:val="008570E5"/>
    <w:rsid w:val="00857AE5"/>
    <w:rsid w:val="00860A97"/>
    <w:rsid w:val="0086117B"/>
    <w:rsid w:val="008613CA"/>
    <w:rsid w:val="0086533D"/>
    <w:rsid w:val="008703A5"/>
    <w:rsid w:val="00870406"/>
    <w:rsid w:val="0087171D"/>
    <w:rsid w:val="00871CB2"/>
    <w:rsid w:val="0087267F"/>
    <w:rsid w:val="008735CC"/>
    <w:rsid w:val="00873A08"/>
    <w:rsid w:val="008741B1"/>
    <w:rsid w:val="00874ED3"/>
    <w:rsid w:val="00875394"/>
    <w:rsid w:val="00875B4F"/>
    <w:rsid w:val="008807C3"/>
    <w:rsid w:val="0088105E"/>
    <w:rsid w:val="00891D85"/>
    <w:rsid w:val="00892942"/>
    <w:rsid w:val="008937CF"/>
    <w:rsid w:val="0089459D"/>
    <w:rsid w:val="0089474D"/>
    <w:rsid w:val="00895275"/>
    <w:rsid w:val="008976B8"/>
    <w:rsid w:val="008A228F"/>
    <w:rsid w:val="008A3DB9"/>
    <w:rsid w:val="008A4B31"/>
    <w:rsid w:val="008A6045"/>
    <w:rsid w:val="008A625C"/>
    <w:rsid w:val="008A6698"/>
    <w:rsid w:val="008B13A9"/>
    <w:rsid w:val="008B192A"/>
    <w:rsid w:val="008B1B07"/>
    <w:rsid w:val="008B2C74"/>
    <w:rsid w:val="008B2FB4"/>
    <w:rsid w:val="008B30EB"/>
    <w:rsid w:val="008B4AE8"/>
    <w:rsid w:val="008C0CBE"/>
    <w:rsid w:val="008C0D68"/>
    <w:rsid w:val="008C1BF9"/>
    <w:rsid w:val="008C5A3F"/>
    <w:rsid w:val="008C6628"/>
    <w:rsid w:val="008C66EA"/>
    <w:rsid w:val="008C66ED"/>
    <w:rsid w:val="008C680A"/>
    <w:rsid w:val="008C68E4"/>
    <w:rsid w:val="008C6C29"/>
    <w:rsid w:val="008C7576"/>
    <w:rsid w:val="008D24B5"/>
    <w:rsid w:val="008D3460"/>
    <w:rsid w:val="008D44AA"/>
    <w:rsid w:val="008D4B80"/>
    <w:rsid w:val="008D50DB"/>
    <w:rsid w:val="008D6EB1"/>
    <w:rsid w:val="008D727A"/>
    <w:rsid w:val="008E098E"/>
    <w:rsid w:val="008E198E"/>
    <w:rsid w:val="008E3DAF"/>
    <w:rsid w:val="008E42F0"/>
    <w:rsid w:val="008F2840"/>
    <w:rsid w:val="008F2A57"/>
    <w:rsid w:val="0090084D"/>
    <w:rsid w:val="00901ED2"/>
    <w:rsid w:val="00904A8C"/>
    <w:rsid w:val="0090702D"/>
    <w:rsid w:val="00907747"/>
    <w:rsid w:val="00907A3D"/>
    <w:rsid w:val="00910281"/>
    <w:rsid w:val="00910CB5"/>
    <w:rsid w:val="00911C6B"/>
    <w:rsid w:val="00913321"/>
    <w:rsid w:val="00913796"/>
    <w:rsid w:val="00913B59"/>
    <w:rsid w:val="00914550"/>
    <w:rsid w:val="00915B93"/>
    <w:rsid w:val="009211A9"/>
    <w:rsid w:val="00921640"/>
    <w:rsid w:val="00924D1E"/>
    <w:rsid w:val="00926B64"/>
    <w:rsid w:val="009304CB"/>
    <w:rsid w:val="00931124"/>
    <w:rsid w:val="00934663"/>
    <w:rsid w:val="0093596C"/>
    <w:rsid w:val="00935D97"/>
    <w:rsid w:val="00935E58"/>
    <w:rsid w:val="00937910"/>
    <w:rsid w:val="00942DB3"/>
    <w:rsid w:val="009431C4"/>
    <w:rsid w:val="009447CF"/>
    <w:rsid w:val="009456A5"/>
    <w:rsid w:val="009457D6"/>
    <w:rsid w:val="0094605D"/>
    <w:rsid w:val="0094628C"/>
    <w:rsid w:val="00950B84"/>
    <w:rsid w:val="00950D17"/>
    <w:rsid w:val="009524FF"/>
    <w:rsid w:val="00953C68"/>
    <w:rsid w:val="0095676C"/>
    <w:rsid w:val="00956A72"/>
    <w:rsid w:val="00960A4F"/>
    <w:rsid w:val="009614FD"/>
    <w:rsid w:val="00962770"/>
    <w:rsid w:val="0096384F"/>
    <w:rsid w:val="00964147"/>
    <w:rsid w:val="0096434A"/>
    <w:rsid w:val="00964E77"/>
    <w:rsid w:val="00965512"/>
    <w:rsid w:val="009658BF"/>
    <w:rsid w:val="009667C6"/>
    <w:rsid w:val="00974C10"/>
    <w:rsid w:val="00974EC1"/>
    <w:rsid w:val="00977627"/>
    <w:rsid w:val="00980611"/>
    <w:rsid w:val="009825C3"/>
    <w:rsid w:val="009840B5"/>
    <w:rsid w:val="00984169"/>
    <w:rsid w:val="00987247"/>
    <w:rsid w:val="00991700"/>
    <w:rsid w:val="00992C56"/>
    <w:rsid w:val="00994151"/>
    <w:rsid w:val="009964BA"/>
    <w:rsid w:val="0099798B"/>
    <w:rsid w:val="00997DA4"/>
    <w:rsid w:val="009A2B1A"/>
    <w:rsid w:val="009A3EE8"/>
    <w:rsid w:val="009A456F"/>
    <w:rsid w:val="009B25F0"/>
    <w:rsid w:val="009B3AB9"/>
    <w:rsid w:val="009B60CA"/>
    <w:rsid w:val="009B688E"/>
    <w:rsid w:val="009B7B2F"/>
    <w:rsid w:val="009B7ECA"/>
    <w:rsid w:val="009C2370"/>
    <w:rsid w:val="009C4D77"/>
    <w:rsid w:val="009C6E39"/>
    <w:rsid w:val="009D03F8"/>
    <w:rsid w:val="009D06D8"/>
    <w:rsid w:val="009D1A1F"/>
    <w:rsid w:val="009D1C40"/>
    <w:rsid w:val="009D3BB5"/>
    <w:rsid w:val="009D4065"/>
    <w:rsid w:val="009D44E9"/>
    <w:rsid w:val="009D61EF"/>
    <w:rsid w:val="009D759E"/>
    <w:rsid w:val="009E0631"/>
    <w:rsid w:val="009E386A"/>
    <w:rsid w:val="009E3C67"/>
    <w:rsid w:val="009E4193"/>
    <w:rsid w:val="009E4979"/>
    <w:rsid w:val="009E77C8"/>
    <w:rsid w:val="009F052D"/>
    <w:rsid w:val="009F0578"/>
    <w:rsid w:val="009F0E26"/>
    <w:rsid w:val="009F31C2"/>
    <w:rsid w:val="009F3472"/>
    <w:rsid w:val="009F4AC4"/>
    <w:rsid w:val="009F5A31"/>
    <w:rsid w:val="00A000D9"/>
    <w:rsid w:val="00A00F88"/>
    <w:rsid w:val="00A013CB"/>
    <w:rsid w:val="00A02456"/>
    <w:rsid w:val="00A032DB"/>
    <w:rsid w:val="00A154AC"/>
    <w:rsid w:val="00A15B6B"/>
    <w:rsid w:val="00A1790F"/>
    <w:rsid w:val="00A20B68"/>
    <w:rsid w:val="00A20F3B"/>
    <w:rsid w:val="00A2158F"/>
    <w:rsid w:val="00A2575D"/>
    <w:rsid w:val="00A3175E"/>
    <w:rsid w:val="00A35CE6"/>
    <w:rsid w:val="00A36162"/>
    <w:rsid w:val="00A3649A"/>
    <w:rsid w:val="00A43F3F"/>
    <w:rsid w:val="00A45C74"/>
    <w:rsid w:val="00A4748B"/>
    <w:rsid w:val="00A47CC4"/>
    <w:rsid w:val="00A552F7"/>
    <w:rsid w:val="00A579A1"/>
    <w:rsid w:val="00A611F3"/>
    <w:rsid w:val="00A61661"/>
    <w:rsid w:val="00A62066"/>
    <w:rsid w:val="00A63724"/>
    <w:rsid w:val="00A65E3E"/>
    <w:rsid w:val="00A664F4"/>
    <w:rsid w:val="00A6716F"/>
    <w:rsid w:val="00A70349"/>
    <w:rsid w:val="00A774A9"/>
    <w:rsid w:val="00A77F74"/>
    <w:rsid w:val="00A81110"/>
    <w:rsid w:val="00A812D3"/>
    <w:rsid w:val="00A81A07"/>
    <w:rsid w:val="00A82036"/>
    <w:rsid w:val="00A83613"/>
    <w:rsid w:val="00A83763"/>
    <w:rsid w:val="00A83AF4"/>
    <w:rsid w:val="00A84DC0"/>
    <w:rsid w:val="00A86A16"/>
    <w:rsid w:val="00A9018E"/>
    <w:rsid w:val="00A91E46"/>
    <w:rsid w:val="00A927B8"/>
    <w:rsid w:val="00A933FB"/>
    <w:rsid w:val="00A93BE3"/>
    <w:rsid w:val="00A9470A"/>
    <w:rsid w:val="00A96CFB"/>
    <w:rsid w:val="00A96EE5"/>
    <w:rsid w:val="00A971DE"/>
    <w:rsid w:val="00AA1111"/>
    <w:rsid w:val="00AA6AE2"/>
    <w:rsid w:val="00AA7087"/>
    <w:rsid w:val="00AB22DF"/>
    <w:rsid w:val="00AB2A74"/>
    <w:rsid w:val="00AB6346"/>
    <w:rsid w:val="00AB636D"/>
    <w:rsid w:val="00AC3814"/>
    <w:rsid w:val="00AC3A49"/>
    <w:rsid w:val="00AD5002"/>
    <w:rsid w:val="00AD5252"/>
    <w:rsid w:val="00AE13AA"/>
    <w:rsid w:val="00AE292E"/>
    <w:rsid w:val="00AE5BF2"/>
    <w:rsid w:val="00AE786A"/>
    <w:rsid w:val="00AF020F"/>
    <w:rsid w:val="00AF09F9"/>
    <w:rsid w:val="00AF3266"/>
    <w:rsid w:val="00AF4ED3"/>
    <w:rsid w:val="00AF6EA9"/>
    <w:rsid w:val="00B03F1E"/>
    <w:rsid w:val="00B05CD0"/>
    <w:rsid w:val="00B076EC"/>
    <w:rsid w:val="00B13E35"/>
    <w:rsid w:val="00B16CE3"/>
    <w:rsid w:val="00B17F6D"/>
    <w:rsid w:val="00B20796"/>
    <w:rsid w:val="00B20C79"/>
    <w:rsid w:val="00B21C14"/>
    <w:rsid w:val="00B22234"/>
    <w:rsid w:val="00B252CC"/>
    <w:rsid w:val="00B265BA"/>
    <w:rsid w:val="00B27C96"/>
    <w:rsid w:val="00B36682"/>
    <w:rsid w:val="00B42C4D"/>
    <w:rsid w:val="00B43411"/>
    <w:rsid w:val="00B43A23"/>
    <w:rsid w:val="00B449E3"/>
    <w:rsid w:val="00B50E94"/>
    <w:rsid w:val="00B51C2F"/>
    <w:rsid w:val="00B5313C"/>
    <w:rsid w:val="00B54CCF"/>
    <w:rsid w:val="00B60C0C"/>
    <w:rsid w:val="00B65955"/>
    <w:rsid w:val="00B67202"/>
    <w:rsid w:val="00B6736D"/>
    <w:rsid w:val="00B67F3B"/>
    <w:rsid w:val="00B72257"/>
    <w:rsid w:val="00B72FB6"/>
    <w:rsid w:val="00B7369D"/>
    <w:rsid w:val="00B73B9E"/>
    <w:rsid w:val="00B73EB3"/>
    <w:rsid w:val="00B75708"/>
    <w:rsid w:val="00B76361"/>
    <w:rsid w:val="00B772B0"/>
    <w:rsid w:val="00B774C5"/>
    <w:rsid w:val="00B776B3"/>
    <w:rsid w:val="00B77DDB"/>
    <w:rsid w:val="00B802F8"/>
    <w:rsid w:val="00B81980"/>
    <w:rsid w:val="00B820AF"/>
    <w:rsid w:val="00B82E2C"/>
    <w:rsid w:val="00B85812"/>
    <w:rsid w:val="00B85AC5"/>
    <w:rsid w:val="00B91B5E"/>
    <w:rsid w:val="00B9202D"/>
    <w:rsid w:val="00B92153"/>
    <w:rsid w:val="00B928D4"/>
    <w:rsid w:val="00B92B01"/>
    <w:rsid w:val="00B92BA8"/>
    <w:rsid w:val="00B9301F"/>
    <w:rsid w:val="00B93AAE"/>
    <w:rsid w:val="00B93FEA"/>
    <w:rsid w:val="00B96172"/>
    <w:rsid w:val="00B9642C"/>
    <w:rsid w:val="00B96D35"/>
    <w:rsid w:val="00BA3B73"/>
    <w:rsid w:val="00BA3CAA"/>
    <w:rsid w:val="00BA7554"/>
    <w:rsid w:val="00BB3798"/>
    <w:rsid w:val="00BB53B0"/>
    <w:rsid w:val="00BB55D6"/>
    <w:rsid w:val="00BB633E"/>
    <w:rsid w:val="00BB7081"/>
    <w:rsid w:val="00BB769D"/>
    <w:rsid w:val="00BC0E33"/>
    <w:rsid w:val="00BC1315"/>
    <w:rsid w:val="00BC4AA1"/>
    <w:rsid w:val="00BC4F86"/>
    <w:rsid w:val="00BC543A"/>
    <w:rsid w:val="00BC56C2"/>
    <w:rsid w:val="00BC5994"/>
    <w:rsid w:val="00BC59AC"/>
    <w:rsid w:val="00BC6F40"/>
    <w:rsid w:val="00BC78E3"/>
    <w:rsid w:val="00BD25E6"/>
    <w:rsid w:val="00BD325B"/>
    <w:rsid w:val="00BD4400"/>
    <w:rsid w:val="00BD6FBB"/>
    <w:rsid w:val="00BE00FB"/>
    <w:rsid w:val="00BE2BE2"/>
    <w:rsid w:val="00BE4451"/>
    <w:rsid w:val="00BE64CD"/>
    <w:rsid w:val="00BE68A0"/>
    <w:rsid w:val="00BE6CF8"/>
    <w:rsid w:val="00BF03D8"/>
    <w:rsid w:val="00BF045B"/>
    <w:rsid w:val="00BF0A51"/>
    <w:rsid w:val="00BF0DE5"/>
    <w:rsid w:val="00BF392D"/>
    <w:rsid w:val="00BF3B5B"/>
    <w:rsid w:val="00BF48E5"/>
    <w:rsid w:val="00BF7AF9"/>
    <w:rsid w:val="00C00894"/>
    <w:rsid w:val="00C02ED5"/>
    <w:rsid w:val="00C05035"/>
    <w:rsid w:val="00C10B75"/>
    <w:rsid w:val="00C114F4"/>
    <w:rsid w:val="00C1222C"/>
    <w:rsid w:val="00C12D4F"/>
    <w:rsid w:val="00C16F37"/>
    <w:rsid w:val="00C17E93"/>
    <w:rsid w:val="00C226E7"/>
    <w:rsid w:val="00C24480"/>
    <w:rsid w:val="00C24DA6"/>
    <w:rsid w:val="00C25321"/>
    <w:rsid w:val="00C33C96"/>
    <w:rsid w:val="00C35114"/>
    <w:rsid w:val="00C3792B"/>
    <w:rsid w:val="00C4479E"/>
    <w:rsid w:val="00C44BE4"/>
    <w:rsid w:val="00C4599A"/>
    <w:rsid w:val="00C467C3"/>
    <w:rsid w:val="00C475A3"/>
    <w:rsid w:val="00C5075B"/>
    <w:rsid w:val="00C50D9B"/>
    <w:rsid w:val="00C5161C"/>
    <w:rsid w:val="00C54D12"/>
    <w:rsid w:val="00C54F6C"/>
    <w:rsid w:val="00C5519D"/>
    <w:rsid w:val="00C56AE9"/>
    <w:rsid w:val="00C60948"/>
    <w:rsid w:val="00C60D9B"/>
    <w:rsid w:val="00C618A6"/>
    <w:rsid w:val="00C61E15"/>
    <w:rsid w:val="00C6549F"/>
    <w:rsid w:val="00C6707B"/>
    <w:rsid w:val="00C67316"/>
    <w:rsid w:val="00C67B29"/>
    <w:rsid w:val="00C75DFC"/>
    <w:rsid w:val="00C76669"/>
    <w:rsid w:val="00C80413"/>
    <w:rsid w:val="00C81A4A"/>
    <w:rsid w:val="00C82A97"/>
    <w:rsid w:val="00C82C81"/>
    <w:rsid w:val="00C82DEA"/>
    <w:rsid w:val="00C83413"/>
    <w:rsid w:val="00C85560"/>
    <w:rsid w:val="00C8572B"/>
    <w:rsid w:val="00C85DCF"/>
    <w:rsid w:val="00C90259"/>
    <w:rsid w:val="00C902EC"/>
    <w:rsid w:val="00C90A3E"/>
    <w:rsid w:val="00C914D3"/>
    <w:rsid w:val="00C9478F"/>
    <w:rsid w:val="00CA06A9"/>
    <w:rsid w:val="00CA0860"/>
    <w:rsid w:val="00CA0F53"/>
    <w:rsid w:val="00CA1928"/>
    <w:rsid w:val="00CA1A96"/>
    <w:rsid w:val="00CA506A"/>
    <w:rsid w:val="00CA5155"/>
    <w:rsid w:val="00CA6CCD"/>
    <w:rsid w:val="00CB1D64"/>
    <w:rsid w:val="00CB336B"/>
    <w:rsid w:val="00CB357E"/>
    <w:rsid w:val="00CB6B35"/>
    <w:rsid w:val="00CB7434"/>
    <w:rsid w:val="00CC2311"/>
    <w:rsid w:val="00CC3599"/>
    <w:rsid w:val="00CC35DC"/>
    <w:rsid w:val="00CC373E"/>
    <w:rsid w:val="00CC666C"/>
    <w:rsid w:val="00CC74B7"/>
    <w:rsid w:val="00CD0BCA"/>
    <w:rsid w:val="00CD31AB"/>
    <w:rsid w:val="00CD4A2F"/>
    <w:rsid w:val="00CD4D21"/>
    <w:rsid w:val="00CD56FC"/>
    <w:rsid w:val="00CD68D0"/>
    <w:rsid w:val="00CD75ED"/>
    <w:rsid w:val="00CD7C0B"/>
    <w:rsid w:val="00CE22D7"/>
    <w:rsid w:val="00CE3662"/>
    <w:rsid w:val="00CE42AC"/>
    <w:rsid w:val="00CE42AF"/>
    <w:rsid w:val="00CE4452"/>
    <w:rsid w:val="00CE5697"/>
    <w:rsid w:val="00CE69C0"/>
    <w:rsid w:val="00CE6C5C"/>
    <w:rsid w:val="00CE7699"/>
    <w:rsid w:val="00CF070F"/>
    <w:rsid w:val="00CF1F6D"/>
    <w:rsid w:val="00CF36A1"/>
    <w:rsid w:val="00CF4650"/>
    <w:rsid w:val="00CF62DE"/>
    <w:rsid w:val="00CF7137"/>
    <w:rsid w:val="00CF74B2"/>
    <w:rsid w:val="00D0002C"/>
    <w:rsid w:val="00D01694"/>
    <w:rsid w:val="00D02595"/>
    <w:rsid w:val="00D0359E"/>
    <w:rsid w:val="00D03EDB"/>
    <w:rsid w:val="00D070B3"/>
    <w:rsid w:val="00D10F71"/>
    <w:rsid w:val="00D128D1"/>
    <w:rsid w:val="00D1344A"/>
    <w:rsid w:val="00D17476"/>
    <w:rsid w:val="00D2076C"/>
    <w:rsid w:val="00D20D55"/>
    <w:rsid w:val="00D21177"/>
    <w:rsid w:val="00D212C5"/>
    <w:rsid w:val="00D22B7C"/>
    <w:rsid w:val="00D271EF"/>
    <w:rsid w:val="00D31980"/>
    <w:rsid w:val="00D330A7"/>
    <w:rsid w:val="00D35AFA"/>
    <w:rsid w:val="00D35F9B"/>
    <w:rsid w:val="00D37355"/>
    <w:rsid w:val="00D40692"/>
    <w:rsid w:val="00D41480"/>
    <w:rsid w:val="00D42DA5"/>
    <w:rsid w:val="00D45566"/>
    <w:rsid w:val="00D45A8B"/>
    <w:rsid w:val="00D45DBD"/>
    <w:rsid w:val="00D461C7"/>
    <w:rsid w:val="00D4675C"/>
    <w:rsid w:val="00D4742B"/>
    <w:rsid w:val="00D4799E"/>
    <w:rsid w:val="00D50877"/>
    <w:rsid w:val="00D53C07"/>
    <w:rsid w:val="00D54073"/>
    <w:rsid w:val="00D5468B"/>
    <w:rsid w:val="00D56E8C"/>
    <w:rsid w:val="00D61287"/>
    <w:rsid w:val="00D63356"/>
    <w:rsid w:val="00D639A5"/>
    <w:rsid w:val="00D63F81"/>
    <w:rsid w:val="00D66B04"/>
    <w:rsid w:val="00D70726"/>
    <w:rsid w:val="00D71EA2"/>
    <w:rsid w:val="00D73F35"/>
    <w:rsid w:val="00D74377"/>
    <w:rsid w:val="00D75C1D"/>
    <w:rsid w:val="00D767E7"/>
    <w:rsid w:val="00D76B6A"/>
    <w:rsid w:val="00D77F3C"/>
    <w:rsid w:val="00D800D5"/>
    <w:rsid w:val="00D81106"/>
    <w:rsid w:val="00D815B8"/>
    <w:rsid w:val="00D82C2A"/>
    <w:rsid w:val="00D838C9"/>
    <w:rsid w:val="00D85C53"/>
    <w:rsid w:val="00D85D6E"/>
    <w:rsid w:val="00D86D49"/>
    <w:rsid w:val="00D87FF6"/>
    <w:rsid w:val="00D90245"/>
    <w:rsid w:val="00D91249"/>
    <w:rsid w:val="00D91291"/>
    <w:rsid w:val="00D920AF"/>
    <w:rsid w:val="00D92439"/>
    <w:rsid w:val="00D9258A"/>
    <w:rsid w:val="00D946F2"/>
    <w:rsid w:val="00DA024A"/>
    <w:rsid w:val="00DA0A56"/>
    <w:rsid w:val="00DA1AB8"/>
    <w:rsid w:val="00DA4862"/>
    <w:rsid w:val="00DA70FE"/>
    <w:rsid w:val="00DB10D4"/>
    <w:rsid w:val="00DB10EB"/>
    <w:rsid w:val="00DB22A4"/>
    <w:rsid w:val="00DB304A"/>
    <w:rsid w:val="00DB3B21"/>
    <w:rsid w:val="00DB7317"/>
    <w:rsid w:val="00DB79F7"/>
    <w:rsid w:val="00DC05D2"/>
    <w:rsid w:val="00DC0D8B"/>
    <w:rsid w:val="00DC115E"/>
    <w:rsid w:val="00DC2A44"/>
    <w:rsid w:val="00DC3AFA"/>
    <w:rsid w:val="00DC3D47"/>
    <w:rsid w:val="00DC4443"/>
    <w:rsid w:val="00DC59A0"/>
    <w:rsid w:val="00DC7192"/>
    <w:rsid w:val="00DD43E3"/>
    <w:rsid w:val="00DD5E83"/>
    <w:rsid w:val="00DE217E"/>
    <w:rsid w:val="00DE27D0"/>
    <w:rsid w:val="00DE2F7B"/>
    <w:rsid w:val="00DE3BCD"/>
    <w:rsid w:val="00DE413B"/>
    <w:rsid w:val="00DF0151"/>
    <w:rsid w:val="00DF0E5F"/>
    <w:rsid w:val="00DF1DFC"/>
    <w:rsid w:val="00DF3248"/>
    <w:rsid w:val="00DF3EB4"/>
    <w:rsid w:val="00DF3F92"/>
    <w:rsid w:val="00DF42E0"/>
    <w:rsid w:val="00DF7257"/>
    <w:rsid w:val="00E010F9"/>
    <w:rsid w:val="00E025CE"/>
    <w:rsid w:val="00E02E84"/>
    <w:rsid w:val="00E047DB"/>
    <w:rsid w:val="00E06195"/>
    <w:rsid w:val="00E07C1E"/>
    <w:rsid w:val="00E1077D"/>
    <w:rsid w:val="00E1120A"/>
    <w:rsid w:val="00E1300B"/>
    <w:rsid w:val="00E1337B"/>
    <w:rsid w:val="00E1498B"/>
    <w:rsid w:val="00E15EB1"/>
    <w:rsid w:val="00E17CC2"/>
    <w:rsid w:val="00E22909"/>
    <w:rsid w:val="00E229C4"/>
    <w:rsid w:val="00E268F6"/>
    <w:rsid w:val="00E2743D"/>
    <w:rsid w:val="00E2776B"/>
    <w:rsid w:val="00E30E45"/>
    <w:rsid w:val="00E3188C"/>
    <w:rsid w:val="00E32B2D"/>
    <w:rsid w:val="00E338E3"/>
    <w:rsid w:val="00E34612"/>
    <w:rsid w:val="00E3536B"/>
    <w:rsid w:val="00E35F86"/>
    <w:rsid w:val="00E36857"/>
    <w:rsid w:val="00E36AF0"/>
    <w:rsid w:val="00E36AFA"/>
    <w:rsid w:val="00E37BF6"/>
    <w:rsid w:val="00E440D3"/>
    <w:rsid w:val="00E525AC"/>
    <w:rsid w:val="00E52D6F"/>
    <w:rsid w:val="00E535B1"/>
    <w:rsid w:val="00E55900"/>
    <w:rsid w:val="00E55BE7"/>
    <w:rsid w:val="00E55F21"/>
    <w:rsid w:val="00E56668"/>
    <w:rsid w:val="00E57443"/>
    <w:rsid w:val="00E57CB2"/>
    <w:rsid w:val="00E607E1"/>
    <w:rsid w:val="00E636C2"/>
    <w:rsid w:val="00E63707"/>
    <w:rsid w:val="00E639B4"/>
    <w:rsid w:val="00E65F26"/>
    <w:rsid w:val="00E66445"/>
    <w:rsid w:val="00E66609"/>
    <w:rsid w:val="00E73571"/>
    <w:rsid w:val="00E73624"/>
    <w:rsid w:val="00E74533"/>
    <w:rsid w:val="00E75D0B"/>
    <w:rsid w:val="00E7680C"/>
    <w:rsid w:val="00E8101E"/>
    <w:rsid w:val="00E81B02"/>
    <w:rsid w:val="00E820EE"/>
    <w:rsid w:val="00E83B49"/>
    <w:rsid w:val="00E84519"/>
    <w:rsid w:val="00E85436"/>
    <w:rsid w:val="00E855E6"/>
    <w:rsid w:val="00E86FB7"/>
    <w:rsid w:val="00E9045C"/>
    <w:rsid w:val="00E9101E"/>
    <w:rsid w:val="00E920A2"/>
    <w:rsid w:val="00E9228B"/>
    <w:rsid w:val="00E95AD3"/>
    <w:rsid w:val="00EA000A"/>
    <w:rsid w:val="00EA076C"/>
    <w:rsid w:val="00EA3EEF"/>
    <w:rsid w:val="00EA451E"/>
    <w:rsid w:val="00EA6068"/>
    <w:rsid w:val="00EA66C0"/>
    <w:rsid w:val="00EA7866"/>
    <w:rsid w:val="00EB33DC"/>
    <w:rsid w:val="00EB42CB"/>
    <w:rsid w:val="00EB4D6A"/>
    <w:rsid w:val="00EC06A0"/>
    <w:rsid w:val="00EC11F6"/>
    <w:rsid w:val="00EC1321"/>
    <w:rsid w:val="00EC1FA6"/>
    <w:rsid w:val="00EC2200"/>
    <w:rsid w:val="00EC2353"/>
    <w:rsid w:val="00EC4203"/>
    <w:rsid w:val="00EC5414"/>
    <w:rsid w:val="00EC6A96"/>
    <w:rsid w:val="00ED3FBE"/>
    <w:rsid w:val="00ED428D"/>
    <w:rsid w:val="00ED5F13"/>
    <w:rsid w:val="00ED6A22"/>
    <w:rsid w:val="00ED7762"/>
    <w:rsid w:val="00EE0404"/>
    <w:rsid w:val="00EE6E48"/>
    <w:rsid w:val="00EF14A8"/>
    <w:rsid w:val="00EF1EA2"/>
    <w:rsid w:val="00EF1F55"/>
    <w:rsid w:val="00EF42F1"/>
    <w:rsid w:val="00EF5961"/>
    <w:rsid w:val="00EF59CA"/>
    <w:rsid w:val="00EF772C"/>
    <w:rsid w:val="00F03AA3"/>
    <w:rsid w:val="00F062BC"/>
    <w:rsid w:val="00F076D5"/>
    <w:rsid w:val="00F100D1"/>
    <w:rsid w:val="00F1092B"/>
    <w:rsid w:val="00F10AC4"/>
    <w:rsid w:val="00F11D4B"/>
    <w:rsid w:val="00F14501"/>
    <w:rsid w:val="00F14E0A"/>
    <w:rsid w:val="00F157D7"/>
    <w:rsid w:val="00F17923"/>
    <w:rsid w:val="00F23F24"/>
    <w:rsid w:val="00F2551B"/>
    <w:rsid w:val="00F259E9"/>
    <w:rsid w:val="00F264B3"/>
    <w:rsid w:val="00F269E4"/>
    <w:rsid w:val="00F26C6D"/>
    <w:rsid w:val="00F27D47"/>
    <w:rsid w:val="00F341E5"/>
    <w:rsid w:val="00F352FD"/>
    <w:rsid w:val="00F3683D"/>
    <w:rsid w:val="00F372E3"/>
    <w:rsid w:val="00F37B21"/>
    <w:rsid w:val="00F37B3D"/>
    <w:rsid w:val="00F41538"/>
    <w:rsid w:val="00F42337"/>
    <w:rsid w:val="00F429CD"/>
    <w:rsid w:val="00F43CBF"/>
    <w:rsid w:val="00F45925"/>
    <w:rsid w:val="00F503D7"/>
    <w:rsid w:val="00F51A73"/>
    <w:rsid w:val="00F5674D"/>
    <w:rsid w:val="00F5794B"/>
    <w:rsid w:val="00F6073C"/>
    <w:rsid w:val="00F6170A"/>
    <w:rsid w:val="00F627AF"/>
    <w:rsid w:val="00F62892"/>
    <w:rsid w:val="00F634B6"/>
    <w:rsid w:val="00F63B14"/>
    <w:rsid w:val="00F64A3C"/>
    <w:rsid w:val="00F66098"/>
    <w:rsid w:val="00F669BB"/>
    <w:rsid w:val="00F7245E"/>
    <w:rsid w:val="00F729FD"/>
    <w:rsid w:val="00F7305C"/>
    <w:rsid w:val="00F73A92"/>
    <w:rsid w:val="00F7700E"/>
    <w:rsid w:val="00F7725B"/>
    <w:rsid w:val="00F82888"/>
    <w:rsid w:val="00F84320"/>
    <w:rsid w:val="00F85AEF"/>
    <w:rsid w:val="00F85D12"/>
    <w:rsid w:val="00F8698E"/>
    <w:rsid w:val="00F87530"/>
    <w:rsid w:val="00F877BE"/>
    <w:rsid w:val="00F903C9"/>
    <w:rsid w:val="00F93338"/>
    <w:rsid w:val="00F93CDE"/>
    <w:rsid w:val="00F959D2"/>
    <w:rsid w:val="00F96EC0"/>
    <w:rsid w:val="00FA0312"/>
    <w:rsid w:val="00FA1950"/>
    <w:rsid w:val="00FA5308"/>
    <w:rsid w:val="00FA57CF"/>
    <w:rsid w:val="00FB1294"/>
    <w:rsid w:val="00FB1D9B"/>
    <w:rsid w:val="00FB2EDB"/>
    <w:rsid w:val="00FB36FF"/>
    <w:rsid w:val="00FB5F3C"/>
    <w:rsid w:val="00FB5F96"/>
    <w:rsid w:val="00FB62F3"/>
    <w:rsid w:val="00FB7415"/>
    <w:rsid w:val="00FC06E4"/>
    <w:rsid w:val="00FC28DF"/>
    <w:rsid w:val="00FC2951"/>
    <w:rsid w:val="00FC3648"/>
    <w:rsid w:val="00FC7A88"/>
    <w:rsid w:val="00FD099C"/>
    <w:rsid w:val="00FD3A52"/>
    <w:rsid w:val="00FD3B07"/>
    <w:rsid w:val="00FD5A27"/>
    <w:rsid w:val="00FD5DDA"/>
    <w:rsid w:val="00FE042E"/>
    <w:rsid w:val="00FE07DC"/>
    <w:rsid w:val="00FE13D7"/>
    <w:rsid w:val="00FE23AF"/>
    <w:rsid w:val="00FE2951"/>
    <w:rsid w:val="00FE3109"/>
    <w:rsid w:val="00FF0C1C"/>
    <w:rsid w:val="00FF181C"/>
    <w:rsid w:val="00FF1F3A"/>
    <w:rsid w:val="00FF2857"/>
    <w:rsid w:val="00FF3226"/>
    <w:rsid w:val="00FF3716"/>
    <w:rsid w:val="00FF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nhideWhenUsed/>
    <w:rsid w:val="00F729FD"/>
    <w:pPr>
      <w:spacing w:line="240" w:lineRule="auto"/>
    </w:pPr>
    <w:rPr>
      <w:sz w:val="20"/>
      <w:szCs w:val="20"/>
    </w:rPr>
  </w:style>
  <w:style w:type="character" w:customStyle="1" w:styleId="CommentTextChar">
    <w:name w:val="Comment Text Char"/>
    <w:basedOn w:val="DefaultParagraphFont"/>
    <w:link w:val="CommentText"/>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 w:type="paragraph" w:styleId="NoSpacing">
    <w:name w:val="No Spacing"/>
    <w:uiPriority w:val="1"/>
    <w:qFormat/>
    <w:rsid w:val="005F16F1"/>
    <w:pPr>
      <w:spacing w:after="0" w:line="240" w:lineRule="auto"/>
    </w:pPr>
  </w:style>
  <w:style w:type="character" w:customStyle="1" w:styleId="audeg">
    <w:name w:val="au_deg"/>
    <w:basedOn w:val="DefaultParagraphFont"/>
    <w:rsid w:val="00C10B75"/>
    <w:rPr>
      <w:sz w:val="24"/>
      <w:bdr w:val="none" w:sz="0" w:space="0" w:color="auto"/>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1621763129">
      <w:bodyDiv w:val="1"/>
      <w:marLeft w:val="0"/>
      <w:marRight w:val="0"/>
      <w:marTop w:val="0"/>
      <w:marBottom w:val="0"/>
      <w:divBdr>
        <w:top w:val="none" w:sz="0" w:space="0" w:color="auto"/>
        <w:left w:val="none" w:sz="0" w:space="0" w:color="auto"/>
        <w:bottom w:val="none" w:sz="0" w:space="0" w:color="auto"/>
        <w:right w:val="none" w:sz="0" w:space="0" w:color="auto"/>
      </w:divBdr>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rel.gov/docs/fy16osti/66579.pdf" TargetMode="External"/><Relationship Id="rId3" Type="http://schemas.openxmlformats.org/officeDocument/2006/relationships/hyperlink" Target="https://www.nrel.gov/docs/fy16osti/66002.pdf" TargetMode="External"/><Relationship Id="rId7" Type="http://schemas.openxmlformats.org/officeDocument/2006/relationships/hyperlink" Target="https://www.eia.gov/todayinenergy/detail.php?id=41013" TargetMode="External"/><Relationship Id="rId2" Type="http://schemas.openxmlformats.org/officeDocument/2006/relationships/hyperlink" Target="https://www.nrel.gov/docs/fy18osti/70528.pdf" TargetMode="External"/><Relationship Id="rId1" Type="http://schemas.openxmlformats.org/officeDocument/2006/relationships/hyperlink" Target="https://irena.org/publications/2017/Jan/Planning-for-the-renewable-future-Long-term-modelling-and-tools-to-expand-variable-renewable-power" TargetMode="External"/><Relationship Id="rId6" Type="http://schemas.openxmlformats.org/officeDocument/2006/relationships/hyperlink" Target="https://www.eia.gov/todayinenergy/detail.php?id=40833" TargetMode="External"/><Relationship Id="rId5" Type="http://schemas.openxmlformats.org/officeDocument/2006/relationships/hyperlink" Target="https://www.eia.gov/totalenergy/data/monthly/pdf/sec12.pdf" TargetMode="External"/><Relationship Id="rId4" Type="http://schemas.openxmlformats.org/officeDocument/2006/relationships/hyperlink" Target="https://www.eia.gov/outlooks/aeo/assumptions/pdf/table_8.2.pdf"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www.ge.com/renewableenergy/wind-energy/offshore-wind/haliade-x-offshore-turbine"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cfpub.epa.gov/si/si_public_record_report.cfm?Lab=NRMRL&amp;dirEntryId=346478"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mailto:browning.morgan@epa.gov"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virginiamercury.com/2019/09/24/four-things-to-know-about-dominions-massive-wind-farm-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2" ma:contentTypeDescription="Create a new document." ma:contentTypeScope="" ma:versionID="5d9e84271c79f3e5c50a6afaef59321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d977577db5a971fc98b5d5dd3698ca0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Location" ma:index="3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35E61-6E00-4AC5-912E-16DD80067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3.xml><?xml version="1.0" encoding="utf-8"?>
<ds:datastoreItem xmlns:ds="http://schemas.openxmlformats.org/officeDocument/2006/customXml" ds:itemID="{190A7CC8-61DB-4D2F-9124-27AEBEEEB8E0}">
  <ds:schemaRefs>
    <ds:schemaRef ds:uri="http://purl.org/dc/terms/"/>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5ddedca0-709f-4917-a305-42d5cb3ea1ba"/>
    <ds:schemaRef ds:uri="http://purl.org/dc/elements/1.1/"/>
    <ds:schemaRef ds:uri="http://schemas.microsoft.com/office/2006/metadata/properties"/>
    <ds:schemaRef ds:uri="http://schemas.microsoft.com/sharepoint/v3/fields"/>
    <ds:schemaRef ds:uri="http://schemas.microsoft.com/sharepoint.v3"/>
    <ds:schemaRef ds:uri="http://schemas.microsoft.com/sharepoint/v3"/>
    <ds:schemaRef ds:uri="4ffa91fb-a0ff-4ac5-b2db-65c790d184a4"/>
    <ds:schemaRef ds:uri="http://www.w3.org/XML/1998/namespace"/>
    <ds:schemaRef ds:uri="http://purl.org/dc/dcmitype/"/>
  </ds:schemaRefs>
</ds:datastoreItem>
</file>

<file path=customXml/itemProps4.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5.xml><?xml version="1.0" encoding="utf-8"?>
<ds:datastoreItem xmlns:ds="http://schemas.openxmlformats.org/officeDocument/2006/customXml" ds:itemID="{D62888F5-81FD-4D9E-BFC7-8D504072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6830</TotalTime>
  <Pages>20</Pages>
  <Words>15101</Words>
  <Characters>86080</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8</cp:revision>
  <cp:lastPrinted>2019-10-21T15:02:00Z</cp:lastPrinted>
  <dcterms:created xsi:type="dcterms:W3CDTF">2020-01-17T18:21:00Z</dcterms:created>
  <dcterms:modified xsi:type="dcterms:W3CDTF">2020-01-31T16:56:00Z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