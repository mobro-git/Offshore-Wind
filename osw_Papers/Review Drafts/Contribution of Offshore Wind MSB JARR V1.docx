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5568CA41" w:rsidR="00696727" w:rsidRDefault="00211655" w:rsidP="003A4898">
      <w:pPr>
        <w:pStyle w:val="Heading1"/>
        <w:spacing w:before="0" w:line="240" w:lineRule="auto"/>
        <w:contextualSpacing/>
        <w:mirrorIndents/>
        <w:jc w:val="both"/>
      </w:pPr>
      <w:bookmarkStart w:id="0" w:name="_Hlk26888613"/>
      <w:r>
        <w:t xml:space="preserve">Contribution of Offshore Wind to the </w:t>
      </w:r>
      <w:ins w:id="1" w:author="Rosati, Jacky" w:date="2019-12-27T16:27:00Z">
        <w:r w:rsidR="00D20962">
          <w:t xml:space="preserve">Power </w:t>
        </w:r>
      </w:ins>
      <w:r>
        <w:t>Grid</w:t>
      </w:r>
      <w:ins w:id="2" w:author="Rosati, Jacky" w:date="2019-12-27T16:27:00Z">
        <w:r w:rsidR="00D20962">
          <w:t xml:space="preserve">: </w:t>
        </w:r>
        <w:proofErr w:type="spellStart"/>
        <w:r w:rsidR="00D20962">
          <w:t>U.S.</w:t>
        </w:r>
      </w:ins>
      <w:del w:id="3" w:author="Rosati, Jacky" w:date="2019-12-27T16:27:00Z">
        <w:r w:rsidDel="00D20962">
          <w:delText xml:space="preserve"> Mix and </w:delText>
        </w:r>
      </w:del>
      <w:r>
        <w:t>Air</w:t>
      </w:r>
      <w:proofErr w:type="spellEnd"/>
      <w:r>
        <w:t xml:space="preserve"> Quality Implications</w:t>
      </w:r>
      <w:del w:id="4" w:author="Rosati, Jacky" w:date="2019-12-27T16:27:00Z">
        <w:r w:rsidDel="00D20962">
          <w:delText xml:space="preserve">: </w:delText>
        </w:r>
        <w:r w:rsidR="000D3080" w:rsidDel="00D20962">
          <w:delText xml:space="preserve">U.S. </w:delText>
        </w:r>
        <w:r w:rsidDel="00D20962">
          <w:delText xml:space="preserve">National </w:delText>
        </w:r>
        <w:commentRangeStart w:id="5"/>
        <w:r w:rsidDel="00D20962">
          <w:delText>Approac</w:delText>
        </w:r>
        <w:r w:rsidR="00696727" w:rsidDel="00D20962">
          <w:delText>h</w:delText>
        </w:r>
        <w:commentRangeEnd w:id="5"/>
        <w:r w:rsidR="00827EBA" w:rsidDel="00D20962">
          <w:rPr>
            <w:rStyle w:val="CommentReference"/>
            <w:rFonts w:asciiTheme="minorHAnsi" w:eastAsiaTheme="minorHAnsi" w:hAnsiTheme="minorHAnsi" w:cstheme="minorBidi"/>
            <w:color w:val="auto"/>
          </w:rPr>
          <w:commentReference w:id="5"/>
        </w:r>
      </w:del>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r w:rsidRPr="008807C3">
        <w:rPr>
          <w:b/>
          <w:vertAlign w:val="superscript"/>
        </w:rPr>
        <w:t>a,*</w:t>
      </w:r>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9B90B3B" w:rsidR="00D815B8" w:rsidRDefault="00D815B8" w:rsidP="003A4898">
      <w:pPr>
        <w:spacing w:line="240" w:lineRule="auto"/>
        <w:contextualSpacing/>
        <w:mirrorIndents/>
        <w:jc w:val="both"/>
      </w:pPr>
      <w:r>
        <w:rPr>
          <w:vertAlign w:val="superscript"/>
        </w:rPr>
        <w:t>a</w:t>
      </w:r>
      <w:r>
        <w:t xml:space="preserve"> </w:t>
      </w:r>
      <w:r w:rsidR="00E84519">
        <w:t xml:space="preserve">Oak Ridge Institute for Science and Education (ORISE) Research Fellow, U.S. Environmental Protection Agency, Office of Research and Development, 109 TW Alexander Dr., NC </w:t>
      </w:r>
      <w:del w:id="6" w:author="Rosati, Jacky" w:date="2019-12-27T16:27:00Z">
        <w:r w:rsidR="00E84519" w:rsidDel="00D20962">
          <w:delText>27709</w:delText>
        </w:r>
      </w:del>
      <w:ins w:id="7" w:author="Rosati, Jacky" w:date="2019-12-27T16:27:00Z">
        <w:r w:rsidR="00D20962">
          <w:t>277</w:t>
        </w:r>
        <w:r w:rsidR="00D20962">
          <w:t>11</w:t>
        </w:r>
      </w:ins>
      <w:r w:rsidR="00E84519">
        <w:t>, United States</w:t>
      </w:r>
    </w:p>
    <w:p w14:paraId="7379D783" w14:textId="39D34B21"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w:t>
      </w:r>
      <w:del w:id="8" w:author="Rosati, Jacky" w:date="2019-12-27T16:27:00Z">
        <w:r w:rsidDel="00D20962">
          <w:delText>27709</w:delText>
        </w:r>
      </w:del>
      <w:ins w:id="9" w:author="Rosati, Jacky" w:date="2019-12-27T16:27:00Z">
        <w:r w:rsidR="00D20962">
          <w:t>277</w:t>
        </w:r>
        <w:r w:rsidR="00D20962">
          <w:t>11</w:t>
        </w:r>
      </w:ins>
      <w:r>
        <w:t>, 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5"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0E0C5DD"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commentRangeStart w:id="10"/>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w:t>
      </w:r>
      <w:commentRangeEnd w:id="10"/>
      <w:r w:rsidR="00D20962">
        <w:rPr>
          <w:rStyle w:val="CommentReference"/>
        </w:rPr>
        <w:commentReference w:id="10"/>
      </w:r>
      <w:r w:rsidR="00087B87" w:rsidRPr="00134E75">
        <w:t xml:space="preserve">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11" w:name="_Hlk20918300"/>
      <w:r w:rsidR="006B66AE" w:rsidRPr="006B66AE">
        <w:t>CO</w:t>
      </w:r>
      <w:r w:rsidR="006B66AE" w:rsidRPr="006B66AE">
        <w:rPr>
          <w:vertAlign w:val="subscript"/>
        </w:rPr>
        <w:t>2</w:t>
      </w:r>
      <w:bookmarkEnd w:id="11"/>
      <w:r w:rsidR="006B66AE">
        <w:t xml:space="preserve">) </w:t>
      </w:r>
      <w:r w:rsidR="00087B87" w:rsidRPr="006B66AE">
        <w:t>mitigation</w:t>
      </w:r>
      <w:r w:rsidR="004C6FAF">
        <w:t xml:space="preserve"> stringency</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27CE0124"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537127">
        <w:t xml:space="preserve"> (TIMES)</w:t>
      </w:r>
      <w:r w:rsidR="004A0476">
        <w:t xml:space="preserve"> </w:t>
      </w:r>
      <w:r w:rsidR="00537127">
        <w:t>e</w:t>
      </w:r>
      <w:r w:rsidRPr="00134E75">
        <w:t xml:space="preserve">nergy </w:t>
      </w:r>
      <w:r w:rsidR="00537127">
        <w:t>s</w:t>
      </w:r>
      <w:r w:rsidRPr="00134E75">
        <w:t>ystem model</w:t>
      </w:r>
      <w:r w:rsidR="00CF36A1" w:rsidRPr="00134E75">
        <w:t xml:space="preserve">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nationally, analyzing the differences in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2327853B" w14:textId="77777777" w:rsidR="00883CCC" w:rsidRDefault="001507A4" w:rsidP="003A4898">
      <w:pPr>
        <w:spacing w:after="0" w:line="240" w:lineRule="auto"/>
        <w:contextualSpacing/>
        <w:mirrorIndents/>
        <w:jc w:val="both"/>
        <w:rPr>
          <w:ins w:id="12" w:author="Rosati, Jacky" w:date="2019-12-27T16:37:00Z"/>
        </w:rPr>
      </w:pPr>
      <w:commentRangeStart w:id="13"/>
      <w:r>
        <w:t>OSW</w:t>
      </w:r>
      <w:r w:rsidR="00CE22D7">
        <w:t xml:space="preserve"> </w:t>
      </w:r>
      <w:commentRangeEnd w:id="13"/>
      <w:r w:rsidR="00D20962">
        <w:rPr>
          <w:rStyle w:val="CommentReference"/>
        </w:rPr>
        <w:commentReference w:id="13"/>
      </w:r>
      <w:r w:rsidR="00CE22D7">
        <w:t xml:space="preserve">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blow </w:t>
      </w:r>
      <w:r w:rsidR="00353764">
        <w:t xml:space="preserve">relatively </w:t>
      </w:r>
      <w:r w:rsidR="00F14E0A">
        <w:t xml:space="preserve">consistently and often peak in </w:t>
      </w:r>
      <w:r w:rsidR="00C33C96">
        <w:t>tandem</w:t>
      </w:r>
      <w:r w:rsidR="00F14E0A">
        <w:t xml:space="preserve"> with daily demands. </w:t>
      </w:r>
      <w:commentRangeStart w:id="14"/>
      <w:r w:rsidR="00CE22D7">
        <w:t>In the U</w:t>
      </w:r>
      <w:r w:rsidR="007A7BFA">
        <w:t>.</w:t>
      </w:r>
      <w:r w:rsidR="00CE22D7">
        <w:t>S</w:t>
      </w:r>
      <w:r w:rsidR="007A7BFA">
        <w:t>.</w:t>
      </w:r>
      <w:r w:rsidR="00CE22D7">
        <w:t xml:space="preserve">, </w:t>
      </w:r>
      <w:r w:rsidR="00C82A97">
        <w:t xml:space="preserve">approximately 40% of the population lives on the coast, and this </w:t>
      </w:r>
      <w:ins w:id="15" w:author="Rosati, Jacky" w:date="2019-12-27T16:33:00Z">
        <w:r w:rsidR="00D20962">
          <w:t xml:space="preserve">coastal </w:t>
        </w:r>
      </w:ins>
      <w:r w:rsidR="00C82A97">
        <w:t xml:space="preserve">population has </w:t>
      </w:r>
      <w:del w:id="16" w:author="Rosati, Jacky" w:date="2019-12-27T16:33:00Z">
        <w:r w:rsidR="00C82A97" w:rsidDel="00D20962">
          <w:delText xml:space="preserve">grown </w:delText>
        </w:r>
      </w:del>
      <w:ins w:id="17" w:author="Rosati, Jacky" w:date="2019-12-27T16:33:00Z">
        <w:r w:rsidR="00D20962">
          <w:t>increased by</w:t>
        </w:r>
        <w:r w:rsidR="00D20962">
          <w:t xml:space="preserve"> </w:t>
        </w:r>
      </w:ins>
      <w:r w:rsidR="00C82A97">
        <w:t>40% since 1970</w:t>
      </w:r>
      <w:r w:rsidR="000E26CC">
        <w:t xml:space="preserve"> </w:t>
      </w:r>
      <w:r w:rsidR="000E26CC">
        <w:fldChar w:fldCharType="begin"/>
      </w:r>
      <w:r w:rsidR="00684948">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del w:id="18" w:author="Rosati, Jacky" w:date="2019-12-27T16:34:00Z">
        <w:r w:rsidR="00C82A97" w:rsidDel="00D20962">
          <w:delText>This means</w:delText>
        </w:r>
      </w:del>
      <w:proofErr w:type="spellStart"/>
      <w:ins w:id="19" w:author="Rosati, Jacky" w:date="2019-12-27T16:34:00Z">
        <w:r w:rsidR="00D20962">
          <w:t>E</w:t>
        </w:r>
      </w:ins>
      <w:del w:id="20" w:author="Rosati, Jacky" w:date="2019-12-27T16:34:00Z">
        <w:r w:rsidR="00C82A97" w:rsidDel="00D20962">
          <w:delText xml:space="preserve"> </w:delText>
        </w:r>
      </w:del>
      <w:r w:rsidR="00C82A97">
        <w:t>electricity</w:t>
      </w:r>
      <w:proofErr w:type="spellEnd"/>
      <w:r w:rsidR="00C82A97">
        <w:t xml:space="preserve"> consumption </w:t>
      </w:r>
      <w:del w:id="21" w:author="Rosati, Jacky" w:date="2019-12-27T16:34:00Z">
        <w:r w:rsidR="00C82A97" w:rsidDel="00D20962">
          <w:delText>is growing</w:delText>
        </w:r>
      </w:del>
      <w:ins w:id="22" w:author="Rosati, Jacky" w:date="2019-12-27T16:34:00Z">
        <w:r w:rsidR="00D20962">
          <w:t xml:space="preserve">has grown </w:t>
        </w:r>
        <w:proofErr w:type="spellStart"/>
        <w:r w:rsidR="00D20962">
          <w:t>proporationally</w:t>
        </w:r>
        <w:proofErr w:type="spellEnd"/>
        <w:r w:rsidR="00D20962">
          <w:t>,</w:t>
        </w:r>
      </w:ins>
      <w:r w:rsidR="00C82A97">
        <w:t xml:space="preserve"> and there is less </w:t>
      </w:r>
      <w:ins w:id="23" w:author="Rosati, Jacky" w:date="2019-12-27T16:35:00Z">
        <w:r w:rsidR="00D20962">
          <w:t xml:space="preserve">coastal </w:t>
        </w:r>
      </w:ins>
      <w:r w:rsidR="00C82A97">
        <w:t xml:space="preserve">area available for development. </w:t>
      </w:r>
      <w:del w:id="24" w:author="Rosati, Jacky" w:date="2019-12-27T16:35:00Z">
        <w:r w:rsidR="00C82A97" w:rsidDel="00D20962">
          <w:delText>More so, the</w:delText>
        </w:r>
      </w:del>
      <w:ins w:id="25" w:author="Rosati, Jacky" w:date="2019-12-27T16:35:00Z">
        <w:r w:rsidR="00D20962">
          <w:t>What is available is</w:t>
        </w:r>
      </w:ins>
      <w:del w:id="26" w:author="Rosati, Jacky" w:date="2019-12-27T16:35:00Z">
        <w:r w:rsidR="00C82A97" w:rsidDel="00D20962">
          <w:delText xml:space="preserve"> area that is available is</w:delText>
        </w:r>
      </w:del>
      <w:r w:rsidR="00C82A97">
        <w:t xml:space="preserve"> expensive due to </w:t>
      </w:r>
      <w:r w:rsidR="004E1B8A">
        <w:t xml:space="preserve">these </w:t>
      </w:r>
      <w:r w:rsidR="00C82A97">
        <w:t>availability constraints.</w:t>
      </w:r>
      <w:r w:rsidR="00E025CE">
        <w:t xml:space="preserve"> </w:t>
      </w:r>
      <w:commentRangeEnd w:id="14"/>
      <w:r w:rsidR="00883CCC">
        <w:rPr>
          <w:rStyle w:val="CommentReference"/>
        </w:rPr>
        <w:commentReference w:id="14"/>
      </w:r>
    </w:p>
    <w:p w14:paraId="2B579609" w14:textId="77777777" w:rsidR="00883CCC" w:rsidRDefault="00883CCC" w:rsidP="003A4898">
      <w:pPr>
        <w:spacing w:after="0" w:line="240" w:lineRule="auto"/>
        <w:contextualSpacing/>
        <w:mirrorIndents/>
        <w:jc w:val="both"/>
        <w:rPr>
          <w:ins w:id="27" w:author="Rosati, Jacky" w:date="2019-12-27T16:37:00Z"/>
        </w:rPr>
      </w:pPr>
    </w:p>
    <w:p w14:paraId="6E669F6E" w14:textId="25A37F26" w:rsidR="00CE22D7" w:rsidRDefault="001507A4" w:rsidP="003A4898">
      <w:pPr>
        <w:spacing w:after="0" w:line="240" w:lineRule="auto"/>
        <w:contextualSpacing/>
        <w:mirrorIndents/>
        <w:jc w:val="both"/>
      </w:pP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684948">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w:t>
      </w:r>
      <w:commentRangeStart w:id="28"/>
      <w:r w:rsidR="00832162" w:rsidRPr="00134E75">
        <w:t>Farm</w:t>
      </w:r>
      <w:commentRangeEnd w:id="28"/>
      <w:r w:rsidR="00D20962">
        <w:rPr>
          <w:rStyle w:val="CommentReference"/>
        </w:rPr>
        <w:commentReference w:id="28"/>
      </w:r>
      <w:ins w:id="29" w:author="Rosati, Jacky" w:date="2019-12-27T16:36:00Z">
        <w:r w:rsidR="00D20962">
          <w:t xml:space="preserve">.  This </w:t>
        </w:r>
        <w:proofErr w:type="spellStart"/>
        <w:r w:rsidR="00D20962">
          <w:t>location</w:t>
        </w:r>
      </w:ins>
      <w:del w:id="30" w:author="Rosati, Jacky" w:date="2019-12-27T16:36:00Z">
        <w:r w:rsidR="00832162" w:rsidRPr="00134E75" w:rsidDel="00D20962">
          <w:delText xml:space="preserve"> </w:delText>
        </w:r>
        <w:r w:rsidR="00832162" w:rsidDel="00D20962">
          <w:delText xml:space="preserve">that </w:delText>
        </w:r>
      </w:del>
      <w:r w:rsidR="00832162" w:rsidRPr="00134E75">
        <w:t>began</w:t>
      </w:r>
      <w:proofErr w:type="spellEnd"/>
      <w:r w:rsidR="00832162" w:rsidRPr="00134E75">
        <w:t xml:space="preserve">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del w:id="31" w:author="Rosati, Jacky" w:date="2019-12-27T16:37:00Z">
        <w:r w:rsidR="00832162" w:rsidRPr="00134E75" w:rsidDel="00883CCC">
          <w:delText xml:space="preserve">.  </w:delText>
        </w:r>
        <w:r w:rsidR="00E025CE" w:rsidDel="00883CCC">
          <w:delText xml:space="preserve">It is, </w:delText>
        </w:r>
        <w:r w:rsidR="00E37BF6" w:rsidDel="00883CCC">
          <w:delText>however</w:delText>
        </w:r>
        <w:r w:rsidR="00E025CE" w:rsidDel="00883CCC">
          <w:delText>,</w:delText>
        </w:r>
      </w:del>
      <w:ins w:id="32" w:author="Rosati, Jacky" w:date="2019-12-27T16:37:00Z">
        <w:r w:rsidR="00883CCC">
          <w:t>, likely because this is</w:t>
        </w:r>
      </w:ins>
      <w:r w:rsidR="00E025CE">
        <w:t xml:space="preserve"> a relatively expensive technology.</w:t>
      </w:r>
      <w:r w:rsidR="003B78E1">
        <w:t xml:space="preserve"> Many factors contribute to the high </w:t>
      </w:r>
      <w:del w:id="33" w:author="Rosati, Jacky" w:date="2019-12-27T16:38:00Z">
        <w:r w:rsidR="003B78E1" w:rsidDel="00883CCC">
          <w:delText>price</w:delText>
        </w:r>
      </w:del>
      <w:ins w:id="34" w:author="Rosati, Jacky" w:date="2019-12-27T16:38:00Z">
        <w:r w:rsidR="00883CCC">
          <w:t>cost</w:t>
        </w:r>
      </w:ins>
      <w:r w:rsidR="003B78E1">
        <w:t>,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684948">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684948">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10354041" w:rsidR="00E535B1" w:rsidDel="00883CCC" w:rsidRDefault="003061BE" w:rsidP="003A4898">
      <w:pPr>
        <w:spacing w:after="0" w:line="240" w:lineRule="auto"/>
        <w:contextualSpacing/>
        <w:mirrorIndents/>
        <w:jc w:val="both"/>
        <w:rPr>
          <w:del w:id="35" w:author="Rosati, Jacky" w:date="2019-12-27T16:43:00Z"/>
        </w:rPr>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684948">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del w:id="36" w:author="Rosati, Jacky" w:date="2019-12-27T16:39:00Z">
        <w:r w:rsidR="00464FDB" w:rsidDel="00883CCC">
          <w:fldChar w:fldCharType="begin"/>
        </w:r>
        <w:r w:rsidR="00684948" w:rsidDel="00883CCC">
          <w:del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delInstrText>
        </w:r>
        <w:r w:rsidR="00464FDB" w:rsidDel="00883CCC">
          <w:fldChar w:fldCharType="separate"/>
        </w:r>
        <w:r w:rsidR="00684948" w:rsidDel="00883CCC">
          <w:rPr>
            <w:noProof/>
          </w:rPr>
          <w:delText>[9, 10]</w:delText>
        </w:r>
        <w:r w:rsidR="00464FDB" w:rsidDel="00883CCC">
          <w:fldChar w:fldCharType="end"/>
        </w:r>
        <w:r w:rsidR="00131414" w:rsidDel="00883CCC">
          <w:delText>.</w:delText>
        </w:r>
        <w:r w:rsidR="00464FDB" w:rsidDel="00883CCC">
          <w:delText xml:space="preserve"> </w:delText>
        </w:r>
        <w:r w:rsidR="00536A6F" w:rsidDel="00883CCC">
          <w:delText xml:space="preserve">It is unclear exactly how </w:delText>
        </w:r>
        <w:r w:rsidR="001507A4" w:rsidDel="00883CCC">
          <w:delText>OSW</w:delText>
        </w:r>
        <w:r w:rsidR="00536A6F" w:rsidDel="00883CCC">
          <w:delText xml:space="preserve"> will fit into this changing landscape, and what impact it will have.</w:delText>
        </w:r>
      </w:del>
    </w:p>
    <w:p w14:paraId="7C8BB004" w14:textId="3AFFB5FD" w:rsidR="00E535B1" w:rsidDel="00883CCC" w:rsidRDefault="00E535B1" w:rsidP="003A4898">
      <w:pPr>
        <w:spacing w:after="0" w:line="240" w:lineRule="auto"/>
        <w:contextualSpacing/>
        <w:mirrorIndents/>
        <w:jc w:val="both"/>
        <w:rPr>
          <w:del w:id="37" w:author="Rosati, Jacky" w:date="2019-12-27T16:43:00Z"/>
        </w:rPr>
      </w:pPr>
    </w:p>
    <w:p w14:paraId="15EC8730" w14:textId="7EF56F17" w:rsidR="00730D79" w:rsidDel="00883CCC" w:rsidRDefault="000E1F1A" w:rsidP="003A4898">
      <w:pPr>
        <w:spacing w:after="0" w:line="240" w:lineRule="auto"/>
        <w:contextualSpacing/>
        <w:mirrorIndents/>
        <w:jc w:val="both"/>
        <w:rPr>
          <w:del w:id="38" w:author="Rosati, Jacky" w:date="2019-12-27T16:41:00Z"/>
        </w:rPr>
      </w:pPr>
      <w:del w:id="39" w:author="Rosati, Jacky" w:date="2019-12-27T16:43:00Z">
        <w:r w:rsidRPr="00134E75" w:rsidDel="00883CCC">
          <w:delText>W</w:delText>
        </w:r>
      </w:del>
      <w:proofErr w:type="spellStart"/>
      <w:r w:rsidRPr="00134E75">
        <w:t>ith</w:t>
      </w:r>
      <w:proofErr w:type="spellEnd"/>
      <w:r w:rsidRPr="00134E75">
        <w:t xml:space="preserve">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w:t>
      </w:r>
      <w:del w:id="40" w:author="Rosati, Jacky" w:date="2019-12-27T16:41:00Z">
        <w:r w:rsidR="00B13E35" w:rsidDel="00883CCC">
          <w:delText xml:space="preserve">(1) </w:delText>
        </w:r>
        <w:r w:rsidR="001507A4" w:rsidDel="00883CCC">
          <w:delText>OSW</w:delText>
        </w:r>
        <w:r w:rsidR="00B13E35" w:rsidDel="00883CCC">
          <w:delText xml:space="preserve"> costs and (2) </w:delText>
        </w:r>
        <w:r w:rsidR="006D24BC" w:rsidDel="00883CCC">
          <w:delText>CO</w:delText>
        </w:r>
        <w:r w:rsidR="006D24BC" w:rsidRPr="006D24BC" w:rsidDel="00883CCC">
          <w:rPr>
            <w:vertAlign w:val="subscript"/>
          </w:rPr>
          <w:delText>2</w:delText>
        </w:r>
        <w:r w:rsidR="00B13E35" w:rsidDel="00883CCC">
          <w:delText xml:space="preserve"> mitiga</w:delText>
        </w:r>
        <w:r w:rsidR="001B2EC0" w:rsidDel="00883CCC">
          <w:delText>tion stringency.</w:delText>
        </w:r>
        <w:r w:rsidR="003B4A7E" w:rsidDel="00883CCC">
          <w:delText xml:space="preserve"> </w:delText>
        </w:r>
      </w:del>
    </w:p>
    <w:p w14:paraId="2E0AE81F" w14:textId="0C71D950" w:rsidR="009B3AB9" w:rsidDel="00883CCC" w:rsidRDefault="009B3AB9" w:rsidP="003A4898">
      <w:pPr>
        <w:spacing w:after="0" w:line="240" w:lineRule="auto"/>
        <w:contextualSpacing/>
        <w:mirrorIndents/>
        <w:jc w:val="both"/>
        <w:rPr>
          <w:del w:id="41" w:author="Rosati, Jacky" w:date="2019-12-27T16:41:00Z"/>
        </w:rPr>
      </w:pPr>
    </w:p>
    <w:p w14:paraId="7377C320" w14:textId="36A01CCF" w:rsidR="00730D79" w:rsidRDefault="00B51C2F" w:rsidP="00883CCC">
      <w:pPr>
        <w:spacing w:after="0" w:line="240" w:lineRule="auto"/>
        <w:ind w:left="720"/>
        <w:contextualSpacing/>
        <w:mirrorIndents/>
        <w:jc w:val="both"/>
        <w:pPrChange w:id="42" w:author="Rosati, Jacky" w:date="2019-12-27T16:43:00Z">
          <w:pPr>
            <w:spacing w:after="0" w:line="240" w:lineRule="auto"/>
            <w:contextualSpacing/>
            <w:mirrorIndents/>
            <w:jc w:val="both"/>
          </w:pPr>
        </w:pPrChange>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883CCC">
      <w:pPr>
        <w:spacing w:after="0" w:line="240" w:lineRule="auto"/>
        <w:ind w:left="720"/>
        <w:contextualSpacing/>
        <w:mirrorIndents/>
        <w:jc w:val="both"/>
        <w:pPrChange w:id="43" w:author="Rosati, Jacky" w:date="2019-12-27T16:43:00Z">
          <w:pPr>
            <w:spacing w:after="0" w:line="240" w:lineRule="auto"/>
            <w:contextualSpacing/>
            <w:mirrorIndents/>
            <w:jc w:val="both"/>
          </w:pPr>
        </w:pPrChange>
      </w:pPr>
    </w:p>
    <w:p w14:paraId="26B02629" w14:textId="66A0803E" w:rsidR="00A00F88" w:rsidRDefault="00B51C2F" w:rsidP="00883CCC">
      <w:pPr>
        <w:spacing w:after="0" w:line="240" w:lineRule="auto"/>
        <w:ind w:left="720"/>
        <w:contextualSpacing/>
        <w:mirrorIndents/>
        <w:jc w:val="both"/>
        <w:pPrChange w:id="44" w:author="Rosati, Jacky" w:date="2019-12-27T16:43:00Z">
          <w:pPr>
            <w:spacing w:after="0" w:line="240" w:lineRule="auto"/>
            <w:contextualSpacing/>
            <w:mirrorIndents/>
            <w:jc w:val="both"/>
          </w:pPr>
        </w:pPrChange>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w:t>
      </w:r>
      <w:commentRangeStart w:id="45"/>
      <w:r w:rsidR="00750352">
        <w:t>programs</w:t>
      </w:r>
      <w:commentRangeEnd w:id="45"/>
      <w:r w:rsidR="00883CCC">
        <w:rPr>
          <w:rStyle w:val="CommentReference"/>
        </w:rPr>
        <w:commentReference w:id="45"/>
      </w:r>
      <w:r w:rsidR="00750352">
        <w:t xml:space="preserve">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79E237B2" w:rsidR="00F264B3" w:rsidDel="00883CCC" w:rsidRDefault="00BB769D" w:rsidP="003A4898">
      <w:pPr>
        <w:spacing w:after="0" w:line="240" w:lineRule="auto"/>
        <w:contextualSpacing/>
        <w:mirrorIndents/>
        <w:jc w:val="both"/>
        <w:rPr>
          <w:del w:id="46" w:author="Rosati, Jacky" w:date="2019-12-27T16:44:00Z"/>
        </w:rPr>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n</w:t>
      </w:r>
      <w:r w:rsidR="00672956">
        <w:t xml:space="preserve"> </w:t>
      </w:r>
      <w:r w:rsidR="004478A3">
        <w:fldChar w:fldCharType="begin"/>
      </w:r>
      <w:r w:rsidR="00684948">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2E532C">
        <w:t xml:space="preserve">. </w:t>
      </w:r>
      <w:r w:rsidR="00CD7C0B">
        <w:t>Currently, the</w:t>
      </w:r>
      <w:r w:rsidR="00F264B3">
        <w:t xml:space="preserve"> sector contributes</w:t>
      </w:r>
      <w:r w:rsidR="001B702A">
        <w:t xml:space="preserve"> </w:t>
      </w:r>
      <w:r w:rsidR="004C0518">
        <w:t xml:space="preserve">approximately </w:t>
      </w:r>
      <w:r w:rsidR="00DF3248">
        <w:t xml:space="preserve">69%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3</w:t>
      </w:r>
      <w:r w:rsidR="0024024C">
        <w:t>3</w:t>
      </w:r>
      <w:r w:rsidR="00DF3248">
        <w:t xml:space="preserve">% of </w:t>
      </w:r>
      <w:r w:rsidR="004C0518">
        <w:t>CO2 emissions</w:t>
      </w:r>
      <w:r w:rsidR="00516609">
        <w:t>, 14% of NOx</w:t>
      </w:r>
      <w:r w:rsidR="00804754">
        <w:t xml:space="preserve"> emissions</w:t>
      </w:r>
      <w:r w:rsidR="00516609">
        <w:t>, and 3%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w:t>
      </w:r>
      <w:r w:rsidR="0020700F">
        <w:t>occur primarily</w:t>
      </w:r>
      <w:r w:rsidR="001F1878">
        <w:t xml:space="preserve"> through</w:t>
      </w:r>
      <w:r w:rsidR="00D81106">
        <w:t xml:space="preserve"> </w:t>
      </w:r>
      <w:r w:rsidR="00FF2857">
        <w:t>natural</w:t>
      </w:r>
      <w:r w:rsidR="001F4640">
        <w:t xml:space="preserve"> gas </w:t>
      </w:r>
      <w:r w:rsidR="00FF2857">
        <w:t xml:space="preserve">and oil </w:t>
      </w:r>
      <w:r w:rsidR="001F4640">
        <w:t>production</w:t>
      </w:r>
      <w:r w:rsidR="00B82E2C">
        <w:t>,</w:t>
      </w:r>
      <w:r w:rsidR="00FF2857">
        <w:t xml:space="preserve"> </w:t>
      </w:r>
      <w:r w:rsidR="001F4640">
        <w:t>transmission</w:t>
      </w:r>
      <w:r w:rsidR="00B82E2C">
        <w:t xml:space="preserve">, </w:t>
      </w:r>
      <w:r w:rsidR="001F4640">
        <w:t xml:space="preserve">storage, distribution, </w:t>
      </w:r>
      <w:r w:rsidR="00281D73">
        <w:t>and</w:t>
      </w:r>
      <w:r w:rsidR="00B82E2C">
        <w:t xml:space="preserve"> </w:t>
      </w:r>
      <w:r w:rsidR="001F4640">
        <w:t>processing</w:t>
      </w:r>
      <w:r w:rsidR="006A42AB">
        <w:t xml:space="preserve">. </w:t>
      </w:r>
      <w:r w:rsidR="00357ECA">
        <w:t xml:space="preserve">These </w:t>
      </w:r>
      <w:r w:rsidR="0020700F">
        <w:t xml:space="preserve">sources feed into the </w:t>
      </w:r>
      <w:r w:rsidR="006A42AB">
        <w:t>electric sector</w:t>
      </w:r>
      <w:r w:rsidR="000F2620">
        <w:t xml:space="preserve"> as it consumes approximately </w:t>
      </w:r>
      <w:r w:rsidR="006E76D3">
        <w:t>3</w:t>
      </w:r>
      <w:r w:rsidR="000F2620">
        <w:t>6</w:t>
      </w:r>
      <w:r w:rsidR="006E76D3">
        <w:t>% of natural gas</w:t>
      </w:r>
      <w:r w:rsidR="003540DF">
        <w:t xml:space="preserve"> used in the U.S.</w:t>
      </w:r>
      <w:r w:rsidR="007173AF">
        <w:t xml:space="preserve"> </w:t>
      </w:r>
      <w:commentRangeStart w:id="47"/>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commentRangeEnd w:id="47"/>
      <w:r w:rsidR="00883CCC">
        <w:rPr>
          <w:rStyle w:val="CommentReference"/>
        </w:rPr>
        <w:commentReference w:id="47"/>
      </w:r>
      <w:r w:rsidR="00E02E84">
        <w:t>.</w:t>
      </w:r>
    </w:p>
    <w:p w14:paraId="6949CF79" w14:textId="767FA2FE" w:rsidR="00C17E93" w:rsidDel="00883CCC" w:rsidRDefault="00C17E93" w:rsidP="003A4898">
      <w:pPr>
        <w:spacing w:after="0" w:line="240" w:lineRule="auto"/>
        <w:contextualSpacing/>
        <w:mirrorIndents/>
        <w:jc w:val="both"/>
        <w:rPr>
          <w:del w:id="48" w:author="Rosati, Jacky" w:date="2019-12-27T16:44:00Z"/>
        </w:rPr>
      </w:pPr>
    </w:p>
    <w:p w14:paraId="05732443" w14:textId="23CA371D" w:rsidR="00280D71" w:rsidDel="00883CCC" w:rsidRDefault="00076820" w:rsidP="003A4898">
      <w:pPr>
        <w:spacing w:after="0" w:line="240" w:lineRule="auto"/>
        <w:contextualSpacing/>
        <w:mirrorIndents/>
        <w:jc w:val="both"/>
        <w:rPr>
          <w:del w:id="49" w:author="Rosati, Jacky" w:date="2019-12-27T16:45:00Z"/>
        </w:rPr>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Del="00883CCC" w:rsidRDefault="00280D71" w:rsidP="003A4898">
      <w:pPr>
        <w:spacing w:after="0" w:line="240" w:lineRule="auto"/>
        <w:contextualSpacing/>
        <w:mirrorIndents/>
        <w:jc w:val="both"/>
        <w:rPr>
          <w:del w:id="50" w:author="Rosati, Jacky" w:date="2019-12-27T16:45:00Z"/>
        </w:rPr>
      </w:pPr>
    </w:p>
    <w:p w14:paraId="3371B438" w14:textId="01DB2A21"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w:t>
      </w:r>
      <w:r w:rsidR="009A3EE8">
        <w:t>study</w:t>
      </w:r>
      <w:r w:rsidR="00E86FB7" w:rsidRPr="00134E75">
        <w:t xml:space="preserve">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t xml:space="preserve">2. </w:t>
      </w:r>
      <w:r w:rsidR="008570E5">
        <w:t>Background</w:t>
      </w:r>
    </w:p>
    <w:p w14:paraId="37FE5419" w14:textId="77777777" w:rsidR="00304B8A" w:rsidRDefault="00304B8A" w:rsidP="003A4898">
      <w:pPr>
        <w:spacing w:after="0" w:line="240" w:lineRule="auto"/>
        <w:contextualSpacing/>
        <w:mirrorIndents/>
        <w:jc w:val="both"/>
      </w:pPr>
    </w:p>
    <w:p w14:paraId="486F5379" w14:textId="285440B8" w:rsidR="000A0946" w:rsidRDefault="001507A4" w:rsidP="003A4898">
      <w:pPr>
        <w:spacing w:after="0" w:line="240" w:lineRule="auto"/>
        <w:contextualSpacing/>
        <w:mirrorIndents/>
        <w:jc w:val="both"/>
      </w:pPr>
      <w:del w:id="51" w:author="Rosati, Jacky" w:date="2019-12-27T16:46:00Z">
        <w:r w:rsidDel="00883CCC">
          <w:delText>OSW</w:delText>
        </w:r>
        <w:r w:rsidR="00A000D9" w:rsidDel="00883CCC">
          <w:delText xml:space="preserve"> in </w:delText>
        </w:r>
      </w:del>
      <w:r w:rsidR="00A000D9">
        <w:t xml:space="preserve">Europe accounts </w:t>
      </w:r>
      <w:del w:id="52" w:author="Rosati, Jacky" w:date="2019-12-27T16:46:00Z">
        <w:r w:rsidR="00A000D9" w:rsidDel="00883CCC">
          <w:delText>for over</w:delText>
        </w:r>
      </w:del>
      <w:ins w:id="53" w:author="Rosati, Jacky" w:date="2019-12-27T16:46:00Z">
        <w:r w:rsidR="00883CCC">
          <w:t>greater than</w:t>
        </w:r>
      </w:ins>
      <w:r w:rsidR="00A000D9">
        <w:t xml:space="preserve">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 xml:space="preserve">errestrial wind and solar </w:t>
      </w:r>
      <w:commentRangeStart w:id="54"/>
      <w:r w:rsidR="00CC3599">
        <w:t>PV</w:t>
      </w:r>
      <w:commentRangeEnd w:id="54"/>
      <w:r w:rsidR="00883CCC">
        <w:rPr>
          <w:rStyle w:val="CommentReference"/>
        </w:rPr>
        <w:commentReference w:id="54"/>
      </w:r>
      <w:r w:rsidR="00625589">
        <w:t xml:space="preserve"> </w:t>
      </w:r>
      <w:r w:rsidR="00CC3599">
        <w:t xml:space="preserve">still remain less expensive </w:t>
      </w:r>
      <w:ins w:id="55" w:author="Rosati, Jacky" w:date="2019-12-27T16:47:00Z">
        <w:r w:rsidR="00883CCC">
          <w:t>than OSW</w:t>
        </w:r>
      </w:ins>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w:t>
      </w:r>
      <w:del w:id="56" w:author="Rosati, Jacky" w:date="2019-12-27T16:47:00Z">
        <w:r w:rsidR="0015075E" w:rsidDel="00883CCC">
          <w:delText xml:space="preserve">the </w:delText>
        </w:r>
      </w:del>
      <w:ins w:id="57" w:author="Rosati, Jacky" w:date="2019-12-27T16:47:00Z">
        <w:r w:rsidR="00883CCC">
          <w:t>OSW</w:t>
        </w:r>
        <w:r w:rsidR="00883CCC">
          <w:t xml:space="preserve"> </w:t>
        </w:r>
      </w:ins>
      <w:r w:rsidR="0015075E">
        <w:t xml:space="preserve">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 xml:space="preserve">OSW is a renewable technology that requires wind as a natural resource for </w:t>
      </w:r>
      <w:r w:rsidR="00297AE6">
        <w:t>electricity</w:t>
      </w:r>
      <w:r w:rsidR="0015075E">
        <w:t xml:space="preserve"> production</w:t>
      </w:r>
      <w:r w:rsidR="003602FF">
        <w:t xml:space="preserve">, and </w:t>
      </w:r>
      <w:r w:rsidR="007F53F2">
        <w:t>this resource varies</w:t>
      </w:r>
      <w:r w:rsidR="003602FF">
        <w:t xml:space="preserve"> between regions</w:t>
      </w:r>
      <w:ins w:id="58" w:author="Rosati, Jacky" w:date="2019-12-27T16:47:00Z">
        <w:r w:rsidR="00883CCC">
          <w:t xml:space="preserve"> (in the US?)</w:t>
        </w:r>
      </w:ins>
      <w:r w:rsidR="0015075E">
        <w:t xml:space="preserve">. </w:t>
      </w:r>
      <w:r w:rsidR="00E047DB">
        <w:t xml:space="preserve">Significant </w:t>
      </w:r>
      <w:r w:rsidR="0015075E">
        <w:t xml:space="preserve">research has been conducted to assess </w:t>
      </w:r>
      <w:r w:rsidR="00E35F86">
        <w:t xml:space="preserve">OSW </w:t>
      </w:r>
      <w:del w:id="59" w:author="Rosati, Jacky" w:date="2019-12-27T16:47:00Z">
        <w:r w:rsidR="00C5519D" w:rsidDel="00883CCC">
          <w:delText xml:space="preserve">resources </w:delText>
        </w:r>
      </w:del>
      <w:ins w:id="60" w:author="Rosati, Jacky" w:date="2019-12-27T16:47:00Z">
        <w:r w:rsidR="00883CCC">
          <w:t>varia</w:t>
        </w:r>
      </w:ins>
      <w:ins w:id="61" w:author="Rosati, Jacky" w:date="2019-12-27T16:48:00Z">
        <w:r w:rsidR="00883CCC">
          <w:t>bility</w:t>
        </w:r>
      </w:ins>
      <w:del w:id="62" w:author="Rosati, Jacky" w:date="2019-12-27T16:48:00Z">
        <w:r w:rsidR="0015075E" w:rsidDel="00883CCC">
          <w:delText>in the U.S.</w:delText>
        </w:r>
      </w:del>
      <w:r w:rsidR="0015075E">
        <w:t xml:space="preserve">, allowing for more robust investigation of its applicability to </w:t>
      </w:r>
      <w:del w:id="63" w:author="Rosati, Jacky" w:date="2019-12-27T16:48:00Z">
        <w:r w:rsidR="0015075E" w:rsidDel="00883CCC">
          <w:delText xml:space="preserve">this </w:delText>
        </w:r>
      </w:del>
      <w:ins w:id="64" w:author="Rosati, Jacky" w:date="2019-12-27T16:48:00Z">
        <w:r w:rsidR="00883CCC">
          <w:t>a</w:t>
        </w:r>
        <w:r w:rsidR="00883CCC">
          <w:t xml:space="preserve"> </w:t>
        </w:r>
      </w:ins>
      <w:r w:rsidR="0015075E">
        <w:t>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60B3943B" w:rsidR="006E441D" w:rsidRDefault="003D046D" w:rsidP="003A4898">
      <w:pPr>
        <w:spacing w:after="0" w:line="240" w:lineRule="auto"/>
        <w:contextualSpacing/>
        <w:mirrorIndents/>
        <w:jc w:val="both"/>
      </w:pPr>
      <w:del w:id="65" w:author="Rosati, Jacky" w:date="2019-12-27T16:49:00Z">
        <w:r w:rsidDel="00883CCC">
          <w:delText>Of even more complexity</w:delText>
        </w:r>
      </w:del>
      <w:ins w:id="66" w:author="Rosati, Jacky" w:date="2019-12-27T16:49:00Z">
        <w:r w:rsidR="00883CCC">
          <w:t>Even more complex</w:t>
        </w:r>
      </w:ins>
      <w:r>
        <w:t xml:space="preserve"> is adding </w:t>
      </w:r>
      <w:ins w:id="67" w:author="Rosati, Jacky" w:date="2019-12-27T16:48:00Z">
        <w:r w:rsidR="00883CCC">
          <w:t xml:space="preserve">a </w:t>
        </w:r>
      </w:ins>
      <w:r>
        <w:t>high penetration of variable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t>
      </w:r>
      <w:del w:id="68" w:author="Rosati, Jacky" w:date="2019-12-27T16:51:00Z">
        <w:r w:rsidDel="00883CCC">
          <w:delText xml:space="preserve">which </w:delText>
        </w:r>
      </w:del>
      <w:commentRangeStart w:id="69"/>
      <w:ins w:id="70" w:author="Rosati, Jacky" w:date="2019-12-27T16:51:00Z">
        <w:r w:rsidR="00883CCC">
          <w:t>that</w:t>
        </w:r>
        <w:commentRangeEnd w:id="69"/>
        <w:r w:rsidR="00883CCC">
          <w:rPr>
            <w:rStyle w:val="CommentReference"/>
          </w:rPr>
          <w:commentReference w:id="69"/>
        </w:r>
        <w:r w:rsidR="00883CCC">
          <w:t xml:space="preserve"> </w:t>
        </w:r>
      </w:ins>
      <w:r>
        <w:t xml:space="preserve">can be paired with research by </w:t>
      </w:r>
      <w:commentRangeStart w:id="71"/>
      <w:r>
        <w:t>Bernd</w:t>
      </w:r>
      <w:commentRangeEnd w:id="71"/>
      <w:r w:rsidR="00883CCC">
        <w:rPr>
          <w:rStyle w:val="CommentReference"/>
        </w:rPr>
        <w:commentReference w:id="71"/>
      </w:r>
      <w:r>
        <w:t xml:space="preserve">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w:t>
      </w:r>
      <w:del w:id="72" w:author="Rosati, Jacky" w:date="2019-12-27T16:50:00Z">
        <w:r w:rsidDel="00883CCC">
          <w:delText>Finally</w:delText>
        </w:r>
      </w:del>
      <w:ins w:id="73" w:author="Rosati, Jacky" w:date="2019-12-27T16:50:00Z">
        <w:r w:rsidR="00883CCC">
          <w:t>Also</w:t>
        </w:r>
      </w:ins>
      <w:r>
        <w:t xml:space="preserve">, there remains the issue of transmission of the </w:t>
      </w:r>
    </w:p>
    <w:p w14:paraId="4A31999C" w14:textId="10DF755B"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w:t>
      </w:r>
      <w:r w:rsidR="00B93FEA">
        <w:t>ng</w:t>
      </w:r>
      <w:r w:rsidR="00C67B29">
        <w:t xml:space="preserve">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3A4898">
      <w:pPr>
        <w:spacing w:after="0" w:line="240" w:lineRule="auto"/>
        <w:contextualSpacing/>
        <w:mirrorIndents/>
        <w:jc w:val="both"/>
      </w:pPr>
    </w:p>
    <w:p w14:paraId="32ED1AF9" w14:textId="7E56DB20" w:rsidR="00D73F35" w:rsidRDefault="00D73F35" w:rsidP="003A4898">
      <w:pPr>
        <w:spacing w:after="0" w:line="240" w:lineRule="auto"/>
        <w:contextualSpacing/>
        <w:mirrorIndents/>
        <w:jc w:val="both"/>
      </w:pPr>
      <w:del w:id="74" w:author="Rosati, Jacky" w:date="2019-12-27T16:52:00Z">
        <w:r w:rsidDel="00883CCC">
          <w:delText>Techn</w:delText>
        </w:r>
        <w:r w:rsidR="00E920A2" w:rsidDel="00883CCC">
          <w:delText>ologically</w:delText>
        </w:r>
        <w:r w:rsidDel="00883CCC">
          <w:delText xml:space="preserve"> speaking, </w:delText>
        </w:r>
      </w:del>
      <w:r w:rsidR="00AA6AE2">
        <w:t>OSW</w:t>
      </w:r>
      <w:r w:rsidR="008D727A">
        <w:t xml:space="preserve"> is</w:t>
      </w:r>
      <w:r>
        <w:t xml:space="preserve"> still at a relatively early stage of </w:t>
      </w:r>
      <w:ins w:id="75" w:author="Rosati, Jacky" w:date="2019-12-27T16:52:00Z">
        <w:r w:rsidR="00883CCC">
          <w:t xml:space="preserve">technology </w:t>
        </w:r>
      </w:ins>
      <w:r>
        <w:t>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Supply chain and infrastructure advancement</w:t>
      </w:r>
      <w:r w:rsidR="00BC4AA1">
        <w:t>s</w:t>
      </w:r>
      <w:r>
        <w:t xml:space="preserve">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t>
      </w:r>
      <w:del w:id="76" w:author="Rosati, Jacky" w:date="2019-12-27T16:29:00Z">
        <w:r w:rsidDel="00D20962">
          <w:delText xml:space="preserve">which </w:delText>
        </w:r>
      </w:del>
      <w:proofErr w:type="spellStart"/>
      <w:ins w:id="77" w:author="Rosati, Jacky" w:date="2019-12-27T16:29:00Z">
        <w:r w:rsidR="00D20962">
          <w:t>that</w:t>
        </w:r>
      </w:ins>
      <w:r>
        <w:t>is</w:t>
      </w:r>
      <w:proofErr w:type="spellEnd"/>
      <w:r>
        <w:t xml:space="preserve">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3A4898">
      <w:pPr>
        <w:spacing w:after="0" w:line="240" w:lineRule="auto"/>
        <w:contextualSpacing/>
        <w:mirrorIndents/>
        <w:jc w:val="both"/>
      </w:pPr>
    </w:p>
    <w:p w14:paraId="1DB66716" w14:textId="1F3E614E"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6B8D40A" w14:textId="5A1C9EB2" w:rsidR="0095676C" w:rsidRDefault="0095676C" w:rsidP="0095676C">
      <w:pPr>
        <w:pStyle w:val="Caption"/>
        <w:keepNext/>
        <w:framePr w:w="10860" w:h="3822" w:hSpace="187" w:wrap="around" w:vAnchor="text" w:hAnchor="page" w:x="729" w:y="-59"/>
        <w:pBdr>
          <w:top w:val="single" w:sz="6" w:space="1" w:color="auto"/>
          <w:left w:val="single" w:sz="6" w:space="1" w:color="auto"/>
          <w:bottom w:val="single" w:sz="6" w:space="1" w:color="auto"/>
          <w:right w:val="single" w:sz="6" w:space="1" w:color="auto"/>
        </w:pBdr>
        <w:spacing w:after="0"/>
        <w:contextualSpacing/>
        <w:mirrorIndents/>
        <w:jc w:val="both"/>
      </w:pPr>
      <w:r>
        <w:t xml:space="preserve">Table </w:t>
      </w:r>
      <w:fldSimple w:instr=" SEQ Table \* ARABIC ">
        <w:r w:rsidR="00945FB3">
          <w:rPr>
            <w:noProof/>
          </w:rPr>
          <w:t>1</w:t>
        </w:r>
      </w:fldSimple>
      <w:r>
        <w:t xml:space="preserve">. AEO 2018 LCOE </w:t>
      </w:r>
      <w:r>
        <w:fldChar w:fldCharType="begin"/>
      </w:r>
      <w:r>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fldChar w:fldCharType="separate"/>
      </w:r>
      <w:r>
        <w:rPr>
          <w:noProof/>
        </w:rPr>
        <w:t>[11]</w:t>
      </w:r>
      <w:r>
        <w:fldChar w:fldCharType="end"/>
      </w:r>
    </w:p>
    <w:p w14:paraId="6BAB627D" w14:textId="77777777" w:rsidR="0095676C" w:rsidRDefault="0095676C" w:rsidP="0095676C">
      <w:pPr>
        <w:framePr w:w="10860" w:h="3822" w:hSpace="187" w:wrap="around" w:vAnchor="text" w:hAnchor="page" w:x="729" w:y="-59"/>
        <w:pBdr>
          <w:top w:val="single" w:sz="6" w:space="1" w:color="auto"/>
          <w:left w:val="single" w:sz="6" w:space="1" w:color="auto"/>
          <w:bottom w:val="single" w:sz="6" w:space="1" w:color="auto"/>
          <w:right w:val="single" w:sz="6" w:space="1" w:color="auto"/>
        </w:pBdr>
        <w:spacing w:line="240" w:lineRule="auto"/>
        <w:contextualSpacing/>
        <w:mirrorIndents/>
        <w:jc w:val="both"/>
      </w:pPr>
      <w:r>
        <w:rPr>
          <w:noProof/>
        </w:rPr>
        <w:drawing>
          <wp:inline distT="0" distB="0" distL="0" distR="0" wp14:anchorId="28EE53F7" wp14:editId="5A17FCA0">
            <wp:extent cx="4621012" cy="2243470"/>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7380"/>
                    <a:stretch/>
                  </pic:blipFill>
                  <pic:spPr bwMode="auto">
                    <a:xfrm>
                      <a:off x="0" y="0"/>
                      <a:ext cx="4818114" cy="2339162"/>
                    </a:xfrm>
                    <a:prstGeom prst="rect">
                      <a:avLst/>
                    </a:prstGeom>
                    <a:ln>
                      <a:noFill/>
                    </a:ln>
                    <a:extLst>
                      <a:ext uri="{53640926-AAD7-44D8-BBD7-CCE9431645EC}">
                        <a14:shadowObscured xmlns:a14="http://schemas.microsoft.com/office/drawing/2010/main"/>
                      </a:ext>
                    </a:extLst>
                  </pic:spPr>
                </pic:pic>
              </a:graphicData>
            </a:graphic>
          </wp:inline>
        </w:drawing>
      </w:r>
    </w:p>
    <w:p w14:paraId="707BE627" w14:textId="77777777" w:rsidR="00227531" w:rsidRDefault="00227531" w:rsidP="003A4898">
      <w:pPr>
        <w:spacing w:after="0" w:line="240" w:lineRule="auto"/>
        <w:contextualSpacing/>
        <w:mirrorIndents/>
        <w:jc w:val="both"/>
      </w:pPr>
    </w:p>
    <w:p w14:paraId="21B5FFC7" w14:textId="2C53CED3"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3A4898">
      <w:pPr>
        <w:pStyle w:val="ListParagraph"/>
        <w:numPr>
          <w:ilvl w:val="0"/>
          <w:numId w:val="3"/>
        </w:numPr>
        <w:spacing w:after="0" w:line="240" w:lineRule="auto"/>
        <w:mirrorIndents/>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w:t>
      </w:r>
      <w:commentRangeStart w:id="78"/>
      <w:r>
        <w:t>RFP</w:t>
      </w:r>
      <w:commentRangeEnd w:id="78"/>
      <w:r w:rsidR="00D20962">
        <w:rPr>
          <w:rStyle w:val="CommentReference"/>
        </w:rPr>
        <w:commentReference w:id="78"/>
      </w:r>
      <w:r>
        <w:t xml:space="preserve">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t>Maine: 2019 Maine Offshore Wind Initiative and floating offshore turbine demonstration project announced by the Governor</w:t>
      </w:r>
    </w:p>
    <w:p w14:paraId="6CB9E6FA" w14:textId="2829BDB3" w:rsidR="00D5468B" w:rsidRDefault="00D5468B" w:rsidP="003A4898">
      <w:pPr>
        <w:pStyle w:val="ListParagraph"/>
        <w:numPr>
          <w:ilvl w:val="0"/>
          <w:numId w:val="3"/>
        </w:numPr>
        <w:spacing w:after="0" w:line="240" w:lineRule="auto"/>
        <w:mirrorIndents/>
        <w:jc w:val="both"/>
      </w:pPr>
      <w:r>
        <w:t xml:space="preserve">Maryland: 2013 Offshore Wind Energy Act developed Offshore Wind Renewable Energy Credits (ORECs), </w:t>
      </w:r>
      <w:del w:id="79" w:author="Rosati, Jacky" w:date="2019-12-27T16:30:00Z">
        <w:r w:rsidDel="00D20962">
          <w:delText xml:space="preserve">which </w:delText>
        </w:r>
      </w:del>
      <w:ins w:id="80" w:author="Rosati, Jacky" w:date="2019-12-27T16:30:00Z">
        <w:r w:rsidR="00D20962">
          <w:t>that</w:t>
        </w:r>
        <w:r w:rsidR="00D20962">
          <w:t xml:space="preserve"> </w:t>
        </w:r>
      </w:ins>
      <w:r>
        <w:t xml:space="preserve">can be applied to the state’s </w:t>
      </w:r>
      <w:del w:id="81" w:author="Rosati, Jacky" w:date="2019-12-27T16:32:00Z">
        <w:r w:rsidDel="00D20962">
          <w:delText>R</w:delText>
        </w:r>
      </w:del>
      <w:commentRangeStart w:id="82"/>
      <w:ins w:id="83" w:author="Rosati, Jacky" w:date="2019-12-27T16:31:00Z">
        <w:r w:rsidR="00D20962">
          <w:t>R</w:t>
        </w:r>
      </w:ins>
      <w:r>
        <w:t>PS</w:t>
      </w:r>
      <w:commentRangeEnd w:id="82"/>
      <w:r w:rsidR="00D20962">
        <w:rPr>
          <w:rStyle w:val="CommentReference"/>
        </w:rPr>
        <w:commentReference w:id="82"/>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7441112B"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B67D484"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3D3BFF26" w14:textId="5F869066" w:rsidR="00B60C0C" w:rsidRDefault="00B60C0C" w:rsidP="003A4898">
      <w:pPr>
        <w:spacing w:after="0" w:line="240" w:lineRule="auto"/>
        <w:contextualSpacing/>
        <w:mirrorIndents/>
        <w:jc w:val="both"/>
      </w:pPr>
      <w:r>
        <w:t xml:space="preserve">The </w:t>
      </w:r>
      <w:del w:id="84" w:author="Rosati, Jacky" w:date="2019-12-27T16:55:00Z">
        <w:r w:rsidDel="00883CCC">
          <w:delText xml:space="preserve">large market in the </w:delText>
        </w:r>
      </w:del>
      <w:r>
        <w:t xml:space="preserve">U.S. </w:t>
      </w:r>
      <w:proofErr w:type="spellStart"/>
      <w:ins w:id="85" w:author="Rosati, Jacky" w:date="2019-12-27T16:55:00Z">
        <w:r w:rsidR="00883CCC">
          <w:t>market</w:t>
        </w:r>
      </w:ins>
      <w:r>
        <w:t>is</w:t>
      </w:r>
      <w:proofErr w:type="spellEnd"/>
      <w:r>
        <w:t xml:space="preserve">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p>
    <w:p w14:paraId="538BAE79" w14:textId="77777777" w:rsidR="00B60C0C" w:rsidRDefault="00B60C0C" w:rsidP="003A4898">
      <w:pPr>
        <w:spacing w:after="0" w:line="240" w:lineRule="auto"/>
        <w:contextualSpacing/>
        <w:mirrorIndents/>
        <w:jc w:val="both"/>
      </w:pPr>
    </w:p>
    <w:p w14:paraId="30DA680A" w14:textId="23C249FE" w:rsidR="00F85D12" w:rsidDel="00883CCC" w:rsidRDefault="008C6C29" w:rsidP="003A4898">
      <w:pPr>
        <w:spacing w:after="0" w:line="240" w:lineRule="auto"/>
        <w:contextualSpacing/>
        <w:mirrorIndents/>
        <w:jc w:val="both"/>
        <w:rPr>
          <w:del w:id="86" w:author="Rosati, Jacky" w:date="2019-12-27T16:57:00Z"/>
        </w:rPr>
      </w:pPr>
      <w:r>
        <w:t>Renewable energy has grown significantly in the U.S. as states have adopted RPS and emissions reductions goals, especially as costs have declined</w:t>
      </w:r>
      <w:del w:id="87" w:author="Rosati, Jacky" w:date="2019-12-27T16:55:00Z">
        <w:r w:rsidDel="00883CCC">
          <w:delText xml:space="preserve">. </w:delText>
        </w:r>
        <w:r w:rsidR="00AD5002" w:rsidDel="00883CCC">
          <w:delText xml:space="preserve">It is uncertain, however, how OSW will play into the current grid </w:delText>
        </w:r>
        <w:commentRangeStart w:id="88"/>
        <w:r w:rsidR="00AD5002" w:rsidDel="00883CCC">
          <w:delText>mix</w:delText>
        </w:r>
      </w:del>
      <w:commentRangeEnd w:id="88"/>
      <w:r w:rsidR="00883CCC">
        <w:rPr>
          <w:rStyle w:val="CommentReference"/>
        </w:rPr>
        <w:commentReference w:id="88"/>
      </w:r>
      <w:del w:id="89" w:author="Rosati, Jacky" w:date="2019-12-27T16:55:00Z">
        <w:r w:rsidR="00AD5002" w:rsidDel="00883CCC">
          <w:delText>.</w:delText>
        </w:r>
      </w:del>
      <w:r w:rsidR="00AD5002">
        <w:t xml:space="preserve">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w:t>
      </w:r>
      <w:del w:id="90" w:author="Rosati, Jacky" w:date="2019-12-27T16:55:00Z">
        <w:r w:rsidR="0094605D" w:rsidDel="00883CCC">
          <w:delText xml:space="preserve">how </w:delText>
        </w:r>
      </w:del>
      <w:r w:rsidR="0094605D">
        <w:t>OSW</w:t>
      </w:r>
      <w:del w:id="91" w:author="Rosati, Jacky" w:date="2019-12-27T16:55:00Z">
        <w:r w:rsidR="0094605D" w:rsidDel="00883CCC">
          <w:delText xml:space="preserve"> fits in</w:delText>
        </w:r>
      </w:del>
      <w:r w:rsidR="0094605D">
        <w:t xml:space="preserve">. </w:t>
      </w:r>
      <w:r w:rsidR="00417A56">
        <w:t xml:space="preserve">These efforts have focused primarily on European countries and China, as they were the first and most prolific adopters of renewable technologies. </w:t>
      </w:r>
      <w:del w:id="92" w:author="Rosati, Jacky" w:date="2019-12-27T16:57:00Z">
        <w:r w:rsidR="005650A2" w:rsidDel="00883CCC">
          <w:delText>For example, m</w:delText>
        </w:r>
      </w:del>
      <w:ins w:id="93" w:author="Rosati, Jacky" w:date="2019-12-27T16:57:00Z">
        <w:r w:rsidR="00883CCC">
          <w:t>M</w:t>
        </w:r>
      </w:ins>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316AE1">
        <w:t>This r</w:t>
      </w:r>
      <w:r w:rsidR="00160BB6">
        <w:t xml:space="preserve">esearch has shown a direct correlation between adoption of renewable technologies and emissions reductions, accounting for demand and population growth. </w:t>
      </w:r>
    </w:p>
    <w:p w14:paraId="7238ACF4" w14:textId="6F9D6393" w:rsidR="00470433" w:rsidDel="00883CCC" w:rsidRDefault="00470433" w:rsidP="003A4898">
      <w:pPr>
        <w:spacing w:after="0" w:line="240" w:lineRule="auto"/>
        <w:contextualSpacing/>
        <w:mirrorIndents/>
        <w:jc w:val="both"/>
        <w:rPr>
          <w:del w:id="94" w:author="Rosati, Jacky" w:date="2019-12-27T16:57:00Z"/>
        </w:rPr>
      </w:pPr>
    </w:p>
    <w:p w14:paraId="7A18A26F" w14:textId="2B84713B" w:rsidR="00796714" w:rsidDel="00883CCC" w:rsidRDefault="00470433" w:rsidP="003A4898">
      <w:pPr>
        <w:spacing w:after="0" w:line="240" w:lineRule="auto"/>
        <w:contextualSpacing/>
        <w:mirrorIndents/>
        <w:jc w:val="both"/>
        <w:rPr>
          <w:del w:id="95" w:author="Rosati, Jacky" w:date="2019-12-27T16:54:00Z"/>
        </w:rPr>
      </w:pPr>
      <w:commentRangeStart w:id="96"/>
      <w:r>
        <w:t>Electric</w:t>
      </w:r>
      <w:commentRangeEnd w:id="96"/>
      <w:r w:rsidR="00883CCC">
        <w:rPr>
          <w:rStyle w:val="CommentReference"/>
        </w:rPr>
        <w:commentReference w:id="96"/>
      </w:r>
      <w:r>
        <w:t xml:space="preserve">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12F8AAB8" w:rsidR="00532BB0" w:rsidDel="00883CCC" w:rsidRDefault="00532BB0" w:rsidP="003A4898">
      <w:pPr>
        <w:spacing w:after="0" w:line="240" w:lineRule="auto"/>
        <w:contextualSpacing/>
        <w:mirrorIndents/>
        <w:jc w:val="both"/>
        <w:rPr>
          <w:del w:id="97" w:author="Rosati, Jacky" w:date="2019-12-27T16:54:00Z"/>
        </w:rPr>
      </w:pPr>
    </w:p>
    <w:p w14:paraId="12BAFE6B" w14:textId="68BA16DA" w:rsidR="004F2C6D" w:rsidDel="00883CCC" w:rsidRDefault="002039FD" w:rsidP="003A4898">
      <w:pPr>
        <w:spacing w:after="0" w:line="240" w:lineRule="auto"/>
        <w:contextualSpacing/>
        <w:mirrorIndents/>
        <w:jc w:val="both"/>
        <w:rPr>
          <w:del w:id="98" w:author="Rosati, Jacky" w:date="2019-12-27T16:54:00Z"/>
        </w:rPr>
      </w:pPr>
      <w:r>
        <w:t>U.S</w:t>
      </w:r>
      <w:r w:rsidR="00424BDB">
        <w:t>.</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w:t>
      </w:r>
      <w:r w:rsidR="00891D85">
        <w:t>at the local level</w:t>
      </w:r>
      <w:r w:rsidR="005E432D">
        <w:t xml:space="preserve">. </w:t>
      </w:r>
      <w:r w:rsidR="000200CA">
        <w:t xml:space="preserve">Two studies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xml:space="preserve">, nor are they accounted for in </w:t>
      </w:r>
      <w:r w:rsidR="00141131">
        <w:t>this</w:t>
      </w:r>
      <w:r w:rsidR="00127847">
        <w:t xml:space="preserve"> </w:t>
      </w:r>
      <w:proofErr w:type="spellStart"/>
      <w:r w:rsidR="00127847">
        <w:t>study</w:t>
      </w:r>
      <w:r w:rsidR="004F2C6D">
        <w:t>.</w:t>
      </w:r>
    </w:p>
    <w:p w14:paraId="7DBB5723" w14:textId="460BAA5F" w:rsidR="004F2C6D" w:rsidDel="00883CCC" w:rsidRDefault="004F2C6D" w:rsidP="003A4898">
      <w:pPr>
        <w:spacing w:after="0" w:line="240" w:lineRule="auto"/>
        <w:contextualSpacing/>
        <w:mirrorIndents/>
        <w:jc w:val="both"/>
        <w:rPr>
          <w:del w:id="99" w:author="Rosati, Jacky" w:date="2019-12-27T16:54:00Z"/>
        </w:rPr>
      </w:pPr>
    </w:p>
    <w:p w14:paraId="638AFFD9" w14:textId="69747412" w:rsidR="008570E5" w:rsidRDefault="0060238F" w:rsidP="003A4898">
      <w:pPr>
        <w:spacing w:after="0" w:line="240" w:lineRule="auto"/>
        <w:contextualSpacing/>
        <w:mirrorIndents/>
        <w:jc w:val="both"/>
      </w:pPr>
      <w:r>
        <w:t>These</w:t>
      </w:r>
      <w:proofErr w:type="spellEnd"/>
      <w:r>
        <w:t xml:space="preserve"> studies demonstrate the direct </w:t>
      </w:r>
      <w:r w:rsidR="0052610E">
        <w:t>e</w:t>
      </w:r>
      <w:r>
        <w:t xml:space="preserve">ffects and benefits of wind technologies to their surroundings, but do not quantify the </w:t>
      </w:r>
      <w:r w:rsidR="003F1A21">
        <w:t>national</w:t>
      </w:r>
      <w:r>
        <w:t xml:space="preserv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r w:rsidR="00B36682">
        <w:t xml:space="preserve"> The growing state and federal interests in OSW </w:t>
      </w:r>
      <w:r w:rsidR="0077295B">
        <w:t xml:space="preserve">require a more robust analysis of this technology within the broader </w:t>
      </w:r>
      <w:commentRangeStart w:id="100"/>
      <w:r w:rsidR="0077295B">
        <w:t>system</w:t>
      </w:r>
      <w:commentRangeEnd w:id="100"/>
      <w:r w:rsidR="00883CCC">
        <w:rPr>
          <w:rStyle w:val="CommentReference"/>
        </w:rPr>
        <w:commentReference w:id="100"/>
      </w:r>
      <w:r w:rsidR="0077295B">
        <w:t>.</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r w:rsidRPr="00612775">
        <w:rPr>
          <w:rStyle w:val="Emphasis"/>
        </w:rPr>
        <w:t>3.1 Model and Database</w:t>
      </w:r>
    </w:p>
    <w:p w14:paraId="2F6ACEF0" w14:textId="77777777" w:rsidR="00612775" w:rsidRPr="000B38A2" w:rsidRDefault="00612775" w:rsidP="003A4898">
      <w:pPr>
        <w:spacing w:after="0" w:line="240" w:lineRule="auto"/>
        <w:contextualSpacing/>
        <w:mirrorIndents/>
        <w:jc w:val="both"/>
      </w:pPr>
    </w:p>
    <w:p w14:paraId="6ABD229E" w14:textId="4198E6AC"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w:t>
      </w:r>
      <w:r w:rsidR="009E4979">
        <w:t>ing system</w:t>
      </w:r>
      <w:r w:rsidR="00956A72">
        <w:t xml:space="preserve">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showing the interplay and tradeoffs between sectors as scenarios change.</w:t>
      </w:r>
    </w:p>
    <w:p w14:paraId="74E5F65D" w14:textId="77777777" w:rsidR="000B38A2" w:rsidRDefault="000B38A2" w:rsidP="003A4898">
      <w:pPr>
        <w:spacing w:after="0" w:line="240" w:lineRule="auto"/>
        <w:contextualSpacing/>
        <w:mirrorIndents/>
        <w:jc w:val="both"/>
      </w:pPr>
    </w:p>
    <w:p w14:paraId="3C0A652C" w14:textId="6DDB743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73D93262" w:rsidR="00245398" w:rsidRDefault="006A10AE" w:rsidP="003A4898">
      <w:pPr>
        <w:spacing w:after="0" w:line="240" w:lineRule="auto"/>
        <w:contextualSpacing/>
        <w:mirrorIndents/>
        <w:jc w:val="both"/>
      </w:pPr>
      <w:r>
        <w:t>The TIMES model</w:t>
      </w:r>
      <w:r w:rsidR="00CC666C">
        <w:t xml:space="preserve"> is a Linear Program formulated using the </w:t>
      </w:r>
      <w:r w:rsidR="004150AE">
        <w:t xml:space="preserve">GAMS </w:t>
      </w:r>
      <w:r w:rsidR="00CC666C">
        <w:t>modeling language</w:t>
      </w:r>
      <w:r w:rsidR="00741C80">
        <w:t xml:space="preserve"> </w:t>
      </w:r>
      <w:r w:rsidR="00602039">
        <w:t>that maximizes system surplus</w:t>
      </w:r>
      <w:r w:rsidR="00C12D4F">
        <w:t xml:space="preserve"> and</w:t>
      </w:r>
      <w:r w:rsidR="00602039">
        <w:t xml:space="preserve">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0A603B" w:rsidRPr="00CD68D0">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2DC2552A" w:rsidR="00945FB3" w:rsidRDefault="00945FB3"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945FB3" w:rsidRPr="00F6170A" w:rsidRDefault="00945FB3"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2DC2552A" w:rsidR="00945FB3" w:rsidRDefault="00945FB3"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945FB3" w:rsidRPr="00F6170A" w:rsidRDefault="00945FB3"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r w:rsidRPr="000B38A2">
        <w:rPr>
          <w:i/>
        </w:rPr>
        <w:t>r,y</w:t>
      </w:r>
      <w:proofErr w:type="spell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r w:rsidRPr="000B38A2">
        <w:rPr>
          <w:i/>
        </w:rPr>
        <w:t>d</w:t>
      </w:r>
      <w:r w:rsidRPr="000B38A2">
        <w:rPr>
          <w:i/>
          <w:vertAlign w:val="subscript"/>
        </w:rPr>
        <w:t>r,y</w:t>
      </w:r>
      <w:proofErr w:type="spell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2AC516D4"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11C3AE1E" w:rsidR="00DD43E3" w:rsidRDefault="007C65E2" w:rsidP="003A4898">
      <w:pPr>
        <w:spacing w:after="0" w:line="240" w:lineRule="auto"/>
        <w:contextualSpacing/>
        <w:mirrorIndents/>
        <w:jc w:val="both"/>
      </w:pPr>
      <w:r>
        <w:t xml:space="preserve">The EPAUS9rT database represents the U.S. by census </w:t>
      </w:r>
      <w:r w:rsidR="00B820AF">
        <w:t>regions</w:t>
      </w:r>
      <w:r>
        <w:t xml:space="preserve">, as can be seen in Figure </w:t>
      </w:r>
      <w:r w:rsidR="007E11D6">
        <w:t>4</w:t>
      </w:r>
      <w:r>
        <w:t xml:space="preserve">.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within the model span every census </w:t>
      </w:r>
      <w:r w:rsidR="00852BB2">
        <w:t>region</w:t>
      </w:r>
      <w:r w:rsidR="003F730F">
        <w:t xml:space="preserve"> except for Region 8 (Mountain West), due to no offshore resources being directly accessible from this territory. </w:t>
      </w:r>
      <w:r w:rsidR="006D3114">
        <w:t xml:space="preserve">For each of the remaining </w:t>
      </w:r>
      <w:ins w:id="101" w:author="Rosati, Jacky" w:date="2019-12-27T16:58:00Z">
        <w:r w:rsidR="00883CCC">
          <w:t>eight (8)</w:t>
        </w:r>
      </w:ins>
      <w:del w:id="102" w:author="Rosati, Jacky" w:date="2019-12-27T16:58:00Z">
        <w:r w:rsidR="006D3114" w:rsidDel="00883CCC">
          <w:delText>8</w:delText>
        </w:r>
      </w:del>
      <w:r w:rsidR="006D3114">
        <w:t xml:space="preserve">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w:t>
      </w:r>
      <w:del w:id="103" w:author="Rosati, Jacky" w:date="2019-12-27T16:59:00Z">
        <w:r w:rsidR="007B2436" w:rsidDel="00883CCC">
          <w:delText xml:space="preserve">Additionally, the model does not account for political feasibility of building OSW, </w:delText>
        </w:r>
      </w:del>
      <w:del w:id="104" w:author="Rosati, Jacky" w:date="2019-12-27T16:30:00Z">
        <w:r w:rsidR="007B2436" w:rsidDel="00D20962">
          <w:delText xml:space="preserve">which </w:delText>
        </w:r>
      </w:del>
      <w:del w:id="105" w:author="Rosati, Jacky" w:date="2019-12-27T16:59:00Z">
        <w:r w:rsidR="007B2436" w:rsidDel="00883CCC">
          <w:delText xml:space="preserve">has proven to be a contentious </w:delText>
        </w:r>
      </w:del>
      <w:del w:id="106" w:author="Rosati, Jacky" w:date="2019-12-27T16:31:00Z">
        <w:r w:rsidR="007B2436" w:rsidDel="00D20962">
          <w:delText xml:space="preserve">technology </w:delText>
        </w:r>
      </w:del>
      <w:del w:id="107" w:author="Rosati, Jacky" w:date="2019-12-27T16:59:00Z">
        <w:r w:rsidR="007B2436" w:rsidDel="00883CCC">
          <w:delText>in the U.</w:delText>
        </w:r>
        <w:commentRangeStart w:id="108"/>
        <w:r w:rsidR="007B2436" w:rsidDel="00883CCC">
          <w:delText>S</w:delText>
        </w:r>
      </w:del>
      <w:commentRangeEnd w:id="108"/>
      <w:r w:rsidR="00883CCC">
        <w:rPr>
          <w:rStyle w:val="CommentReference"/>
        </w:rPr>
        <w:commentReference w:id="108"/>
      </w:r>
      <w:del w:id="109" w:author="Rosati, Jacky" w:date="2019-12-27T16:59:00Z">
        <w:r w:rsidR="007B2436" w:rsidDel="00883CCC">
          <w:delText>.</w:delText>
        </w:r>
      </w:del>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334BB212" w14:textId="77777777" w:rsidR="00612775" w:rsidRDefault="00612775" w:rsidP="003A4898">
      <w:pPr>
        <w:spacing w:after="0" w:line="240" w:lineRule="auto"/>
        <w:contextualSpacing/>
        <w:mirrorIndents/>
        <w:jc w:val="both"/>
      </w:pPr>
    </w:p>
    <w:p w14:paraId="16F2BC38" w14:textId="65EEB3C9" w:rsidR="00440257" w:rsidDel="0032637D" w:rsidRDefault="00440257" w:rsidP="00E56668">
      <w:pPr>
        <w:spacing w:after="0" w:line="240" w:lineRule="auto"/>
        <w:contextualSpacing/>
        <w:mirrorIndents/>
        <w:jc w:val="both"/>
        <w:rPr>
          <w:del w:id="110" w:author="Rosati, Jacky" w:date="2019-12-30T13:15:00Z"/>
        </w:rPr>
      </w:pPr>
      <w:r>
        <w:t>All scenarios constructed and evaluated in the TIMES model r</w:t>
      </w:r>
      <w:r w:rsidR="00257CF6">
        <w:t>un</w:t>
      </w:r>
      <w:r>
        <w:t xml:space="preserve"> from 2010 to </w:t>
      </w:r>
      <w:commentRangeStart w:id="111"/>
      <w:r>
        <w:t>2050</w:t>
      </w:r>
      <w:commentRangeEnd w:id="111"/>
      <w:r w:rsidR="00883CCC">
        <w:rPr>
          <w:rStyle w:val="CommentReference"/>
        </w:rPr>
        <w:commentReference w:id="111"/>
      </w:r>
      <w:r>
        <w:t xml:space="preserve">. </w:t>
      </w:r>
    </w:p>
    <w:p w14:paraId="0FBB4B4F" w14:textId="11740C60" w:rsidR="00440257" w:rsidDel="0032637D" w:rsidRDefault="00440257" w:rsidP="00E56668">
      <w:pPr>
        <w:spacing w:after="0" w:line="240" w:lineRule="auto"/>
        <w:contextualSpacing/>
        <w:mirrorIndents/>
        <w:jc w:val="both"/>
        <w:rPr>
          <w:del w:id="112" w:author="Rosati, Jacky" w:date="2019-12-30T13:15:00Z"/>
        </w:rPr>
      </w:pPr>
    </w:p>
    <w:p w14:paraId="26D21F8D" w14:textId="52D06A40" w:rsidR="00DD43E3" w:rsidRPr="00E56668" w:rsidRDefault="009431C4" w:rsidP="00E56668">
      <w:pPr>
        <w:spacing w:after="0" w:line="240" w:lineRule="auto"/>
        <w:contextualSpacing/>
        <w:mirrorIndents/>
        <w:jc w:val="both"/>
      </w:pPr>
      <w:bookmarkStart w:id="113" w:name="_GoBack"/>
      <w:bookmarkEnd w:id="113"/>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276C253B" w:rsidR="00E1077D" w:rsidRDefault="00DD43E3" w:rsidP="003A4898">
      <w:pPr>
        <w:spacing w:after="0" w:line="240" w:lineRule="auto"/>
        <w:contextualSpacing/>
        <w:mirrorIndents/>
        <w:jc w:val="both"/>
      </w:pPr>
      <w:r>
        <w:t>Cost curves for OSW were constructed to linearly decline from 2015 to 2035 by a percentage of current costs (Figure 1b). Capital expenditure (CAPEX) was back-calculated from LCOEs presented in the Energy Information Administration’s (EIA) Annual Energy Outlook 2018 (</w:t>
      </w:r>
      <w:commentRangeStart w:id="114"/>
      <w:r>
        <w:t>AEO</w:t>
      </w:r>
      <w:commentRangeEnd w:id="114"/>
      <w:r w:rsidR="00977C85">
        <w:rPr>
          <w:rStyle w:val="CommentReference"/>
        </w:rPr>
        <w:commentReference w:id="114"/>
      </w:r>
      <w:r>
        <w:t xml:space="preserve">). The baseline cost reduction scenario assumes a 20% cost decrease, as is expected through normal technological advancement and “learning”. Five additional cost curves were constructed at 10% intervals, spanning from a 30% to an 80% reduction in the cost of OSW by </w:t>
      </w:r>
      <w:ins w:id="115" w:author="Rosati, Jacky" w:date="2019-12-27T17:10:00Z">
        <w:r w:rsidR="00977C85">
          <w:t xml:space="preserve">the year </w:t>
        </w:r>
      </w:ins>
      <w:r>
        <w:t xml:space="preserve">2035. </w:t>
      </w:r>
    </w:p>
    <w:p w14:paraId="12D3FEC2" w14:textId="69E10D39" w:rsidR="008B2C74" w:rsidRDefault="008B2C74" w:rsidP="003A4898">
      <w:pPr>
        <w:spacing w:after="0" w:line="240" w:lineRule="auto"/>
        <w:contextualSpacing/>
        <w:mirrorIndents/>
        <w:jc w:val="both"/>
      </w:pPr>
    </w:p>
    <w:p w14:paraId="79C53F1C" w14:textId="3B07D953" w:rsidR="008B2C74" w:rsidRPr="008B2C74" w:rsidRDefault="008B2C74" w:rsidP="003A4898">
      <w:pPr>
        <w:spacing w:after="0" w:line="240" w:lineRule="auto"/>
        <w:contextualSpacing/>
        <w:mirrorIndents/>
        <w:jc w:val="both"/>
      </w:pPr>
      <w:r>
        <w:t xml:space="preserve">The reference case for this </w:t>
      </w:r>
      <w:r w:rsidR="00A1790F">
        <w:t>study</w:t>
      </w:r>
      <w:r>
        <w:t xml:space="preserve">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0A0CDC45" w14:textId="28D98B8B" w:rsidR="00E1077D" w:rsidRDefault="0095676C" w:rsidP="003A4898">
      <w:pPr>
        <w:spacing w:after="0" w:line="240" w:lineRule="auto"/>
        <w:contextualSpacing/>
        <w:mirrorIndents/>
        <w:jc w:val="both"/>
      </w:pPr>
      <w:r>
        <w:rPr>
          <w:noProof/>
        </w:rPr>
        <mc:AlternateContent>
          <mc:Choice Requires="wps">
            <w:drawing>
              <wp:inline distT="0" distB="0" distL="0" distR="0" wp14:anchorId="3CCB1343" wp14:editId="75F91FE4">
                <wp:extent cx="6858000" cy="2812415"/>
                <wp:effectExtent l="0" t="0" r="19050" b="2603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812415"/>
                        </a:xfrm>
                        <a:prstGeom prst="rect">
                          <a:avLst/>
                        </a:prstGeom>
                        <a:solidFill>
                          <a:srgbClr val="FFFFFF"/>
                        </a:solidFill>
                        <a:ln w="9525">
                          <a:solidFill>
                            <a:schemeClr val="bg2"/>
                          </a:solidFill>
                          <a:miter lim="800000"/>
                          <a:headEnd/>
                          <a:tailEnd/>
                        </a:ln>
                      </wps:spPr>
                      <wps:txbx>
                        <w:txbxContent>
                          <w:p w14:paraId="76130E22" w14:textId="77777777" w:rsidR="00945FB3" w:rsidRDefault="00945FB3" w:rsidP="0095676C">
                            <w:pPr>
                              <w:spacing w:after="0"/>
                              <w:contextualSpacing/>
                              <w:jc w:val="both"/>
                            </w:pPr>
                          </w:p>
                          <w:p w14:paraId="54121D2B" w14:textId="77777777" w:rsidR="00945FB3" w:rsidRDefault="00945FB3" w:rsidP="0095676C">
                            <w:pPr>
                              <w:keepNext/>
                              <w:spacing w:after="0"/>
                              <w:contextualSpacing/>
                              <w:jc w:val="both"/>
                            </w:pPr>
                            <w:r>
                              <w:rPr>
                                <w:noProof/>
                              </w:rPr>
                              <w:drawing>
                                <wp:inline distT="0" distB="0" distL="0" distR="0" wp14:anchorId="270ECF39" wp14:editId="7E309538">
                                  <wp:extent cx="6666230" cy="224663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556A84D5" w:rsidR="00945FB3" w:rsidRDefault="00945FB3" w:rsidP="0095676C">
                            <w:pPr>
                              <w:pStyle w:val="Caption"/>
                              <w:contextualSpacing/>
                              <w:jc w:val="both"/>
                            </w:pPr>
                            <w:r>
                              <w:t xml:space="preserve">Figure </w:t>
                            </w:r>
                            <w:fldSimple w:instr=" SEQ Figure \* ARABIC ">
                              <w:r>
                                <w:rPr>
                                  <w:noProof/>
                                </w:rPr>
                                <w:t>1</w:t>
                              </w:r>
                            </w:fldSimple>
                            <w:r>
                              <w:t>. a. CO2 Cap and b. OSW Cost Curve Scenario Construction</w:t>
                            </w:r>
                          </w:p>
                        </w:txbxContent>
                      </wps:txbx>
                      <wps:bodyPr rot="0" vert="horz" wrap="square" lIns="91440" tIns="45720" rIns="91440" bIns="45720" anchor="t" anchorCtr="0">
                        <a:spAutoFit/>
                      </wps:bodyPr>
                    </wps:wsp>
                  </a:graphicData>
                </a:graphic>
              </wp:inline>
            </w:drawing>
          </mc:Choice>
          <mc:Fallback>
            <w:pict>
              <v:shape w14:anchorId="3CCB1343" id="_x0000_s1027" type="#_x0000_t202" style="width:540pt;height:2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" strokecolor="#e7e6e6 [3214]">
                <v:textbox style="mso-fit-shape-to-text:t">
                  <w:txbxContent>
                    <w:p w14:paraId="76130E22" w14:textId="77777777" w:rsidR="00945FB3" w:rsidRDefault="00945FB3" w:rsidP="0095676C">
                      <w:pPr>
                        <w:spacing w:after="0"/>
                        <w:contextualSpacing/>
                        <w:jc w:val="both"/>
                      </w:pPr>
                    </w:p>
                    <w:p w14:paraId="54121D2B" w14:textId="77777777" w:rsidR="00945FB3" w:rsidRDefault="00945FB3" w:rsidP="0095676C">
                      <w:pPr>
                        <w:keepNext/>
                        <w:spacing w:after="0"/>
                        <w:contextualSpacing/>
                        <w:jc w:val="both"/>
                      </w:pPr>
                      <w:r>
                        <w:rPr>
                          <w:noProof/>
                        </w:rPr>
                        <w:drawing>
                          <wp:inline distT="0" distB="0" distL="0" distR="0" wp14:anchorId="270ECF39" wp14:editId="7E309538">
                            <wp:extent cx="6666230" cy="2246630"/>
                            <wp:effectExtent l="0" t="0" r="127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66230" cy="2246630"/>
                                    </a:xfrm>
                                    <a:prstGeom prst="rect">
                                      <a:avLst/>
                                    </a:prstGeom>
                                  </pic:spPr>
                                </pic:pic>
                              </a:graphicData>
                            </a:graphic>
                          </wp:inline>
                        </w:drawing>
                      </w:r>
                    </w:p>
                    <w:p w14:paraId="55F5ED56" w14:textId="556A84D5" w:rsidR="00945FB3" w:rsidRDefault="00945FB3" w:rsidP="0095676C">
                      <w:pPr>
                        <w:pStyle w:val="Caption"/>
                        <w:contextualSpacing/>
                        <w:jc w:val="both"/>
                      </w:pPr>
                      <w:r>
                        <w:t xml:space="preserve">Figure </w:t>
                      </w:r>
                      <w:fldSimple w:instr=" SEQ Figure \* ARABIC ">
                        <w:r>
                          <w:rPr>
                            <w:noProof/>
                          </w:rPr>
                          <w:t>1</w:t>
                        </w:r>
                      </w:fldSimple>
                      <w:r>
                        <w:t>. a. CO2 Cap and b. OSW Cost Curve Scenario Construction</w:t>
                      </w:r>
                    </w:p>
                  </w:txbxContent>
                </v:textbox>
                <w10:anchorlock/>
              </v:shape>
            </w:pict>
          </mc:Fallback>
        </mc:AlternateContent>
      </w:r>
    </w:p>
    <w:p w14:paraId="6B7D2C6A" w14:textId="13E1DB43" w:rsidR="00E3188C" w:rsidRDefault="00E3188C" w:rsidP="003A4898">
      <w:pPr>
        <w:spacing w:after="0" w:line="240" w:lineRule="auto"/>
        <w:contextualSpacing/>
        <w:mirrorIndents/>
        <w:jc w:val="both"/>
      </w:pP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8"/>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r>
        <w:t>Results and Discussion</w:t>
      </w:r>
    </w:p>
    <w:p w14:paraId="718D1151" w14:textId="77777777" w:rsidR="006731E4" w:rsidRDefault="006731E4" w:rsidP="003A4898">
      <w:pPr>
        <w:spacing w:after="0" w:line="240" w:lineRule="auto"/>
        <w:contextualSpacing/>
        <w:mirrorIndents/>
        <w:jc w:val="both"/>
      </w:pPr>
    </w:p>
    <w:p w14:paraId="6C50FF65" w14:textId="312B8681" w:rsidR="0071429E" w:rsidRDefault="00E55F21" w:rsidP="003A4898">
      <w:pPr>
        <w:keepNext/>
        <w:spacing w:after="0" w:line="240" w:lineRule="auto"/>
        <w:contextualSpacing/>
        <w:mirrorIndents/>
        <w:jc w:val="both"/>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6C28D2">
        <w:t xml:space="preserve"> </w:t>
      </w:r>
      <w:r w:rsidR="008453DA">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6DD3D6C8" w14:textId="77777777" w:rsidR="006C28D2" w:rsidRDefault="006C28D2" w:rsidP="003A4898">
      <w:pPr>
        <w:keepNext/>
        <w:spacing w:after="0" w:line="240" w:lineRule="auto"/>
        <w:contextualSpacing/>
        <w:mirrorIndents/>
        <w:jc w:val="both"/>
        <w:rPr>
          <w:noProof/>
        </w:rPr>
      </w:pPr>
    </w:p>
    <w:p w14:paraId="4E492B06" w14:textId="39E03AD4" w:rsidR="0095676C"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6A3DABC2" wp14:editId="5AF31C06">
                <wp:extent cx="3190875" cy="2781300"/>
                <wp:effectExtent l="0" t="0" r="28575"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2781300"/>
                        </a:xfrm>
                        <a:prstGeom prst="rect">
                          <a:avLst/>
                        </a:prstGeom>
                        <a:solidFill>
                          <a:srgbClr val="FFFFFF"/>
                        </a:solidFill>
                        <a:ln w="9525">
                          <a:solidFill>
                            <a:schemeClr val="bg2"/>
                          </a:solidFill>
                          <a:miter lim="800000"/>
                          <a:headEnd/>
                          <a:tailEnd/>
                        </a:ln>
                      </wps:spPr>
                      <wps:txbx>
                        <w:txbxContent>
                          <w:p w14:paraId="68046F93" w14:textId="77777777" w:rsidR="00945FB3" w:rsidRDefault="00945FB3"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1E12E8A1" w:rsidR="00945FB3" w:rsidRDefault="00945FB3" w:rsidP="0095676C">
                            <w:pPr>
                              <w:pStyle w:val="Caption"/>
                              <w:contextualSpacing/>
                              <w:jc w:val="both"/>
                            </w:pPr>
                            <w:r>
                              <w:t xml:space="preserve">Figure </w:t>
                            </w:r>
                            <w:fldSimple w:instr=" SEQ Figure \* ARABIC ">
                              <w:r>
                                <w:rPr>
                                  <w:noProof/>
                                </w:rPr>
                                <w:t>2</w:t>
                              </w:r>
                            </w:fldSimple>
                            <w:r>
                              <w:t>. Total OSW Capacity in 2050</w:t>
                            </w:r>
                          </w:p>
                        </w:txbxContent>
                      </wps:txbx>
                      <wps:bodyPr rot="0" vert="horz" wrap="square" lIns="91440" tIns="45720" rIns="91440" bIns="45720" anchor="t" anchorCtr="0">
                        <a:noAutofit/>
                      </wps:bodyPr>
                    </wps:wsp>
                  </a:graphicData>
                </a:graphic>
              </wp:inline>
            </w:drawing>
          </mc:Choice>
          <mc:Fallback>
            <w:pict>
              <v:shape w14:anchorId="6A3DABC2" id="_x0000_s1028" type="#_x0000_t202" style="width:251.2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" strokecolor="#e7e6e6 [3214]">
                <v:textbox>
                  <w:txbxContent>
                    <w:p w14:paraId="68046F93" w14:textId="77777777" w:rsidR="00945FB3" w:rsidRDefault="00945FB3" w:rsidP="0095676C">
                      <w:pPr>
                        <w:keepNext/>
                        <w:spacing w:after="0"/>
                        <w:contextualSpacing/>
                        <w:jc w:val="both"/>
                      </w:pPr>
                      <w:r>
                        <w:rPr>
                          <w:noProof/>
                        </w:rPr>
                        <w:drawing>
                          <wp:inline distT="0" distB="0" distL="0" distR="0" wp14:anchorId="2E7F3B83" wp14:editId="621AD167">
                            <wp:extent cx="2947827" cy="2519916"/>
                            <wp:effectExtent l="0" t="0" r="508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6618" cy="2544527"/>
                                    </a:xfrm>
                                    <a:prstGeom prst="rect">
                                      <a:avLst/>
                                    </a:prstGeom>
                                  </pic:spPr>
                                </pic:pic>
                              </a:graphicData>
                            </a:graphic>
                          </wp:inline>
                        </w:drawing>
                      </w:r>
                    </w:p>
                    <w:p w14:paraId="0D3957E9" w14:textId="1E12E8A1" w:rsidR="00945FB3" w:rsidRDefault="00945FB3" w:rsidP="0095676C">
                      <w:pPr>
                        <w:pStyle w:val="Caption"/>
                        <w:contextualSpacing/>
                        <w:jc w:val="both"/>
                      </w:pPr>
                      <w:r>
                        <w:t xml:space="preserve">Figure </w:t>
                      </w:r>
                      <w:fldSimple w:instr=" SEQ Figure \* ARABIC ">
                        <w:r>
                          <w:rPr>
                            <w:noProof/>
                          </w:rPr>
                          <w:t>2</w:t>
                        </w:r>
                      </w:fldSimple>
                      <w:r>
                        <w:t>. Total OSW Capacity in 2050</w:t>
                      </w:r>
                    </w:p>
                  </w:txbxContent>
                </v:textbox>
                <w10:anchorlock/>
              </v:shape>
            </w:pict>
          </mc:Fallback>
        </mc:AlternateContent>
      </w:r>
    </w:p>
    <w:p w14:paraId="46B3FDB3" w14:textId="511B54F8" w:rsidR="0071429E" w:rsidRPr="0071429E" w:rsidRDefault="0095676C" w:rsidP="003A4898">
      <w:pPr>
        <w:keepNext/>
        <w:spacing w:after="0" w:line="240" w:lineRule="auto"/>
        <w:contextualSpacing/>
        <w:mirrorIndents/>
        <w:jc w:val="both"/>
        <w:rPr>
          <w:b/>
          <w:noProof/>
        </w:rPr>
      </w:pPr>
      <w:r>
        <w:rPr>
          <w:noProof/>
        </w:rPr>
        <mc:AlternateContent>
          <mc:Choice Requires="wps">
            <w:drawing>
              <wp:inline distT="0" distB="0" distL="0" distR="0" wp14:anchorId="2097877C" wp14:editId="70356E45">
                <wp:extent cx="4676775" cy="1404620"/>
                <wp:effectExtent l="0" t="0" r="28575" b="1524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404620"/>
                        </a:xfrm>
                        <a:prstGeom prst="rect">
                          <a:avLst/>
                        </a:prstGeom>
                        <a:solidFill>
                          <a:srgbClr val="FFFFFF"/>
                        </a:solidFill>
                        <a:ln w="9525">
                          <a:solidFill>
                            <a:schemeClr val="bg2"/>
                          </a:solidFill>
                          <a:miter lim="800000"/>
                          <a:headEnd/>
                          <a:tailEnd/>
                        </a:ln>
                      </wps:spPr>
                      <wps:txbx>
                        <w:txbxContent>
                          <w:p w14:paraId="04BDB118" w14:textId="77777777" w:rsidR="00945FB3" w:rsidRDefault="00945FB3"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6D46FCFD" w:rsidR="00945FB3" w:rsidRDefault="00945FB3" w:rsidP="0095676C">
                            <w:pPr>
                              <w:pStyle w:val="Caption"/>
                              <w:contextualSpacing/>
                              <w:jc w:val="both"/>
                            </w:pPr>
                            <w:r>
                              <w:t xml:space="preserve">Figure </w:t>
                            </w:r>
                            <w:fldSimple w:instr=" SEQ Figure \* ARABIC ">
                              <w:r>
                                <w:rPr>
                                  <w:noProof/>
                                </w:rPr>
                                <w:t>3</w:t>
                              </w:r>
                            </w:fldSimple>
                            <w:r>
                              <w:t>. Total OSW Capacity by Scenario</w:t>
                            </w:r>
                          </w:p>
                        </w:txbxContent>
                      </wps:txbx>
                      <wps:bodyPr rot="0" vert="horz" wrap="square" lIns="91440" tIns="45720" rIns="91440" bIns="45720" anchor="t" anchorCtr="0">
                        <a:spAutoFit/>
                      </wps:bodyPr>
                    </wps:wsp>
                  </a:graphicData>
                </a:graphic>
              </wp:inline>
            </w:drawing>
          </mc:Choice>
          <mc:Fallback>
            <w:pict>
              <v:shape w14:anchorId="2097877C" id="_x0000_s1029" type="#_x0000_t202" style="width:368.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" strokecolor="#e7e6e6 [3214]">
                <v:textbox style="mso-fit-shape-to-text:t">
                  <w:txbxContent>
                    <w:p w14:paraId="04BDB118" w14:textId="77777777" w:rsidR="00945FB3" w:rsidRDefault="00945FB3" w:rsidP="0095676C">
                      <w:pPr>
                        <w:keepNext/>
                        <w:spacing w:after="0"/>
                        <w:contextualSpacing/>
                        <w:jc w:val="both"/>
                      </w:pPr>
                      <w:r>
                        <w:rPr>
                          <w:noProof/>
                        </w:rPr>
                        <w:drawing>
                          <wp:inline distT="0" distB="0" distL="0" distR="0" wp14:anchorId="314C0929" wp14:editId="4D0843BC">
                            <wp:extent cx="4412853" cy="249999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475" cy="2501481"/>
                                    </a:xfrm>
                                    <a:prstGeom prst="rect">
                                      <a:avLst/>
                                    </a:prstGeom>
                                  </pic:spPr>
                                </pic:pic>
                              </a:graphicData>
                            </a:graphic>
                          </wp:inline>
                        </w:drawing>
                      </w:r>
                    </w:p>
                    <w:p w14:paraId="7C3FA93A" w14:textId="6D46FCFD" w:rsidR="00945FB3" w:rsidRDefault="00945FB3" w:rsidP="0095676C">
                      <w:pPr>
                        <w:pStyle w:val="Caption"/>
                        <w:contextualSpacing/>
                        <w:jc w:val="both"/>
                      </w:pPr>
                      <w:r>
                        <w:t xml:space="preserve">Figure </w:t>
                      </w:r>
                      <w:fldSimple w:instr=" SEQ Figure \* ARABIC ">
                        <w:r>
                          <w:rPr>
                            <w:noProof/>
                          </w:rPr>
                          <w:t>3</w:t>
                        </w:r>
                      </w:fldSimple>
                      <w:r>
                        <w:t>. Total OSW Capacity by Scenario</w:t>
                      </w:r>
                    </w:p>
                  </w:txbxContent>
                </v:textbox>
                <w10:anchorlock/>
              </v:shape>
            </w:pict>
          </mc:Fallback>
        </mc:AlternateContent>
      </w:r>
    </w:p>
    <w:p w14:paraId="7041AAB3" w14:textId="12CC9EF1" w:rsidR="003A4898" w:rsidRDefault="003A4898" w:rsidP="003A4898">
      <w:pPr>
        <w:keepNext/>
        <w:spacing w:after="0" w:line="240" w:lineRule="auto"/>
        <w:contextualSpacing/>
        <w:mirrorIndents/>
        <w:jc w:val="both"/>
      </w:pPr>
    </w:p>
    <w:p w14:paraId="5557935B" w14:textId="5CC4645B"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 3)</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5C67CCFD" w:rsidR="00F73A92" w:rsidRDefault="002E0D04" w:rsidP="008D24B5">
      <w:pPr>
        <w:keepNext/>
        <w:spacing w:after="0" w:line="240" w:lineRule="auto"/>
        <w:contextualSpacing/>
        <w:mirrorIndents/>
        <w:jc w:val="both"/>
      </w:pPr>
      <w:r>
        <w:t>Overall buildout of OSW varied across regions</w:t>
      </w:r>
      <w:r w:rsidR="003312B6">
        <w:t>, with no capacity</w:t>
      </w:r>
      <w:r w:rsidR="003D5EF4">
        <w:t xml:space="preserve"> added</w:t>
      </w:r>
      <w:r w:rsidR="003312B6">
        <w:t xml:space="preserve"> in Regions 4, 6, and </w:t>
      </w:r>
      <w:commentRangeStart w:id="116"/>
      <w:r w:rsidR="003312B6">
        <w:t>8</w:t>
      </w:r>
      <w:commentRangeEnd w:id="116"/>
      <w:r w:rsidR="00C913A3">
        <w:rPr>
          <w:rStyle w:val="CommentReference"/>
        </w:rPr>
        <w:commentReference w:id="116"/>
      </w:r>
      <w:r w:rsidR="00111DE9">
        <w:t xml:space="preserve"> (Figure 4)</w:t>
      </w:r>
      <w:r>
        <w:t xml:space="preserve">. </w:t>
      </w:r>
      <w:r w:rsidR="00775569">
        <w:t>The EPAUS9rT database does not have OSW availability for Region 8</w:t>
      </w:r>
      <w:r w:rsidR="003312B6">
        <w:t xml:space="preserve"> because there is no coastline, and Regions 4 and 6 have very little resource 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5DC05485" w:rsidR="00114964" w:rsidRDefault="0095676C" w:rsidP="008D24B5">
      <w:pPr>
        <w:keepNext/>
        <w:spacing w:after="0" w:line="240" w:lineRule="auto"/>
        <w:contextualSpacing/>
        <w:mirrorIndents/>
        <w:jc w:val="both"/>
        <w:rPr>
          <w:b/>
        </w:rPr>
      </w:pPr>
      <w:r>
        <w:rPr>
          <w:noProof/>
        </w:rPr>
        <mc:AlternateContent>
          <mc:Choice Requires="wps">
            <w:drawing>
              <wp:inline distT="0" distB="0" distL="0" distR="0" wp14:anchorId="50699014" wp14:editId="7CC9420D">
                <wp:extent cx="3434080" cy="2620107"/>
                <wp:effectExtent l="0" t="0" r="13970" b="2794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2620107"/>
                        </a:xfrm>
                        <a:prstGeom prst="rect">
                          <a:avLst/>
                        </a:prstGeom>
                        <a:solidFill>
                          <a:srgbClr val="FFFFFF"/>
                        </a:solidFill>
                        <a:ln w="9525">
                          <a:solidFill>
                            <a:schemeClr val="bg2"/>
                          </a:solidFill>
                          <a:miter lim="800000"/>
                          <a:headEnd/>
                          <a:tailEnd/>
                        </a:ln>
                      </wps:spPr>
                      <wps:txbx>
                        <w:txbxContent>
                          <w:p w14:paraId="18EF72D3" w14:textId="77777777" w:rsidR="00945FB3" w:rsidRDefault="00945FB3"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6B0D007B" w:rsidR="00945FB3" w:rsidRDefault="00945FB3" w:rsidP="0095676C">
                            <w:pPr>
                              <w:pStyle w:val="Caption"/>
                              <w:contextualSpacing/>
                              <w:jc w:val="center"/>
                            </w:pPr>
                            <w:r>
                              <w:t xml:space="preserve">Figure </w:t>
                            </w:r>
                            <w:fldSimple w:instr=" SEQ Figure \* ARABIC ">
                              <w:r>
                                <w:rPr>
                                  <w:noProof/>
                                </w:rPr>
                                <w:t>4</w:t>
                              </w:r>
                            </w:fldSimple>
                            <w:r>
                              <w:t>. Average OSW capacity per region across scenarios</w:t>
                            </w:r>
                          </w:p>
                        </w:txbxContent>
                      </wps:txbx>
                      <wps:bodyPr rot="0" vert="horz" wrap="square" lIns="91440" tIns="45720" rIns="91440" bIns="45720" anchor="t" anchorCtr="0">
                        <a:noAutofit/>
                      </wps:bodyPr>
                    </wps:wsp>
                  </a:graphicData>
                </a:graphic>
              </wp:inline>
            </w:drawing>
          </mc:Choice>
          <mc:Fallback>
            <w:pict>
              <v:shape w14:anchorId="50699014" id="_x0000_s1030" type="#_x0000_t202" style="width:270.4pt;height:2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" strokecolor="#e7e6e6 [3214]">
                <v:textbox>
                  <w:txbxContent>
                    <w:p w14:paraId="18EF72D3" w14:textId="77777777" w:rsidR="00945FB3" w:rsidRDefault="00945FB3" w:rsidP="0095676C">
                      <w:pPr>
                        <w:keepNext/>
                        <w:spacing w:after="0"/>
                        <w:contextualSpacing/>
                        <w:jc w:val="center"/>
                      </w:pPr>
                      <w:r>
                        <w:rPr>
                          <w:noProof/>
                        </w:rPr>
                        <w:drawing>
                          <wp:inline distT="0" distB="0" distL="0" distR="0" wp14:anchorId="2797FA75" wp14:editId="0C701CF8">
                            <wp:extent cx="3038475" cy="2342309"/>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0722" cy="2351750"/>
                                    </a:xfrm>
                                    <a:prstGeom prst="rect">
                                      <a:avLst/>
                                    </a:prstGeom>
                                  </pic:spPr>
                                </pic:pic>
                              </a:graphicData>
                            </a:graphic>
                          </wp:inline>
                        </w:drawing>
                      </w:r>
                    </w:p>
                    <w:p w14:paraId="3514D874" w14:textId="6B0D007B" w:rsidR="00945FB3" w:rsidRDefault="00945FB3" w:rsidP="0095676C">
                      <w:pPr>
                        <w:pStyle w:val="Caption"/>
                        <w:contextualSpacing/>
                        <w:jc w:val="center"/>
                      </w:pPr>
                      <w:r>
                        <w:t xml:space="preserve">Figure </w:t>
                      </w:r>
                      <w:fldSimple w:instr=" SEQ Figure \* ARABIC ">
                        <w:r>
                          <w:rPr>
                            <w:noProof/>
                          </w:rPr>
                          <w:t>4</w:t>
                        </w:r>
                      </w:fldSimple>
                      <w:r>
                        <w:t>. Average OSW capacity per region across scenarios</w:t>
                      </w:r>
                    </w:p>
                  </w:txbxContent>
                </v:textbox>
                <w10:anchorlock/>
              </v:shape>
            </w:pict>
          </mc:Fallback>
        </mc:AlternateContent>
      </w:r>
    </w:p>
    <w:p w14:paraId="5DD180F2" w14:textId="494CA0FA" w:rsidR="001E2876" w:rsidRDefault="001E2876" w:rsidP="008D24B5">
      <w:pPr>
        <w:keepNext/>
        <w:spacing w:after="0" w:line="240" w:lineRule="auto"/>
        <w:contextualSpacing/>
        <w:mirrorIndents/>
        <w:jc w:val="both"/>
        <w:rPr>
          <w:b/>
        </w:rPr>
      </w:pPr>
    </w:p>
    <w:p w14:paraId="1BC8613A" w14:textId="1FFDA960" w:rsidR="001E2876" w:rsidRDefault="009D44E9" w:rsidP="00D85D6E">
      <w:pPr>
        <w:spacing w:after="0" w:line="240" w:lineRule="auto"/>
        <w:contextualSpacing/>
        <w:mirrorIndents/>
        <w:jc w:val="both"/>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 C</w:t>
      </w:r>
      <w:r w:rsidR="002F1DC0">
        <w:t>O</w:t>
      </w:r>
      <w:r w:rsidR="002F1DC0">
        <w:rPr>
          <w:vertAlign w:val="subscript"/>
        </w:rPr>
        <w:t>2</w:t>
      </w:r>
      <w:r w:rsidR="00BB53B0">
        <w:t xml:space="preserve"> caps </w:t>
      </w:r>
      <w:r w:rsidR="002F1DC0">
        <w:t>limit</w:t>
      </w:r>
      <w:r w:rsidR="00BB53B0">
        <w:t xml:space="preserve"> the increase in total electricity generated as they become tighter, showing that the carbon constraint affects demand and electricity end uses</w:t>
      </w:r>
      <w:r w:rsidR="003643FA">
        <w:t xml:space="preserve"> (Figure 5)</w:t>
      </w:r>
      <w:r w:rsidR="00BB53B0">
        <w:t>. 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Across the tightest carbon cap scenarios, OSW is still able to elicit a 5% increase in total electricity production </w:t>
      </w:r>
      <w:r w:rsidR="00873A08">
        <w:t>when it is least expensive</w:t>
      </w:r>
      <w:r w:rsidR="00B43A23">
        <w:t>.</w:t>
      </w:r>
    </w:p>
    <w:p w14:paraId="18FDED35" w14:textId="6081D987" w:rsidR="001E2876" w:rsidRDefault="001E2876" w:rsidP="008D24B5">
      <w:pPr>
        <w:keepNext/>
        <w:spacing w:after="0" w:line="240" w:lineRule="auto"/>
        <w:contextualSpacing/>
        <w:mirrorIndents/>
        <w:jc w:val="both"/>
      </w:pPr>
    </w:p>
    <w:p w14:paraId="12A02813" w14:textId="06900054" w:rsidR="00F73A92" w:rsidRDefault="0095676C" w:rsidP="00D22B7C">
      <w:pPr>
        <w:spacing w:after="0" w:line="240" w:lineRule="auto"/>
        <w:contextualSpacing/>
        <w:mirrorIndents/>
        <w:jc w:val="both"/>
      </w:pPr>
      <w:r>
        <w:rPr>
          <w:noProof/>
        </w:rPr>
        <mc:AlternateContent>
          <mc:Choice Requires="wps">
            <w:drawing>
              <wp:inline distT="0" distB="0" distL="0" distR="0" wp14:anchorId="5D69541B" wp14:editId="2CCC757D">
                <wp:extent cx="3438525" cy="2638425"/>
                <wp:effectExtent l="0" t="0" r="28575"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638425"/>
                        </a:xfrm>
                        <a:prstGeom prst="rect">
                          <a:avLst/>
                        </a:prstGeom>
                        <a:solidFill>
                          <a:srgbClr val="FFFFFF"/>
                        </a:solidFill>
                        <a:ln w="9525">
                          <a:solidFill>
                            <a:schemeClr val="bg2"/>
                          </a:solidFill>
                          <a:miter lim="800000"/>
                          <a:headEnd/>
                          <a:tailEnd/>
                        </a:ln>
                      </wps:spPr>
                      <wps:txbx>
                        <w:txbxContent>
                          <w:p w14:paraId="1677B98C" w14:textId="77777777" w:rsidR="00945FB3" w:rsidRDefault="00945FB3"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53E49344" w:rsidR="00945FB3" w:rsidRDefault="00945FB3" w:rsidP="0095676C">
                            <w:pPr>
                              <w:pStyle w:val="Caption"/>
                            </w:pPr>
                            <w:r>
                              <w:t xml:space="preserve">Figure </w:t>
                            </w:r>
                            <w:fldSimple w:instr=" SEQ Figure \* ARABIC ">
                              <w:r>
                                <w:rPr>
                                  <w:noProof/>
                                </w:rPr>
                                <w:t>5</w:t>
                              </w:r>
                            </w:fldSimple>
                            <w:r>
                              <w:t>. Total electric sector electricity production in 2050</w:t>
                            </w:r>
                          </w:p>
                          <w:p w14:paraId="07686D44" w14:textId="77777777" w:rsidR="00945FB3" w:rsidRDefault="00945FB3" w:rsidP="0095676C">
                            <w:pPr>
                              <w:keepNext/>
                            </w:pPr>
                          </w:p>
                          <w:p w14:paraId="4C34917C" w14:textId="77777777" w:rsidR="00945FB3" w:rsidRDefault="00945FB3" w:rsidP="0095676C">
                            <w:pPr>
                              <w:pStyle w:val="Caption"/>
                            </w:pPr>
                          </w:p>
                        </w:txbxContent>
                      </wps:txbx>
                      <wps:bodyPr rot="0" vert="horz" wrap="square" lIns="91440" tIns="45720" rIns="91440" bIns="45720" anchor="t" anchorCtr="0">
                        <a:noAutofit/>
                      </wps:bodyPr>
                    </wps:wsp>
                  </a:graphicData>
                </a:graphic>
              </wp:inline>
            </w:drawing>
          </mc:Choice>
          <mc:Fallback>
            <w:pict>
              <v:shape w14:anchorId="5D69541B" id="_x0000_s1031" type="#_x0000_t202" style="width:270.75pt;height:2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" strokecolor="#e7e6e6 [3214]">
                <v:textbox>
                  <w:txbxContent>
                    <w:p w14:paraId="1677B98C" w14:textId="77777777" w:rsidR="00945FB3" w:rsidRDefault="00945FB3" w:rsidP="0095676C">
                      <w:pPr>
                        <w:keepNext/>
                      </w:pPr>
                      <w:r>
                        <w:rPr>
                          <w:noProof/>
                        </w:rPr>
                        <w:drawing>
                          <wp:inline distT="0" distB="0" distL="0" distR="0" wp14:anchorId="7351E45C" wp14:editId="27B28473">
                            <wp:extent cx="3109401" cy="2276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7133" cy="2289457"/>
                                    </a:xfrm>
                                    <a:prstGeom prst="rect">
                                      <a:avLst/>
                                    </a:prstGeom>
                                  </pic:spPr>
                                </pic:pic>
                              </a:graphicData>
                            </a:graphic>
                          </wp:inline>
                        </w:drawing>
                      </w:r>
                    </w:p>
                    <w:p w14:paraId="0A15F519" w14:textId="53E49344" w:rsidR="00945FB3" w:rsidRDefault="00945FB3" w:rsidP="0095676C">
                      <w:pPr>
                        <w:pStyle w:val="Caption"/>
                      </w:pPr>
                      <w:r>
                        <w:t xml:space="preserve">Figure </w:t>
                      </w:r>
                      <w:fldSimple w:instr=" SEQ Figure \* ARABIC ">
                        <w:r>
                          <w:rPr>
                            <w:noProof/>
                          </w:rPr>
                          <w:t>5</w:t>
                        </w:r>
                      </w:fldSimple>
                      <w:r>
                        <w:t>. Total electric sector electricity production in 2050</w:t>
                      </w:r>
                    </w:p>
                    <w:p w14:paraId="07686D44" w14:textId="77777777" w:rsidR="00945FB3" w:rsidRDefault="00945FB3" w:rsidP="0095676C">
                      <w:pPr>
                        <w:keepNext/>
                      </w:pPr>
                    </w:p>
                    <w:p w14:paraId="4C34917C" w14:textId="77777777" w:rsidR="00945FB3" w:rsidRDefault="00945FB3" w:rsidP="0095676C">
                      <w:pPr>
                        <w:pStyle w:val="Caption"/>
                      </w:pPr>
                    </w:p>
                  </w:txbxContent>
                </v:textbox>
                <w10:anchorlock/>
              </v:shape>
            </w:pict>
          </mc:Fallback>
        </mc:AlternateContent>
      </w:r>
    </w:p>
    <w:p w14:paraId="5C0835FE" w14:textId="4BDD1E37"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3F675C">
        <w:t>7</w:t>
      </w:r>
      <w:r w:rsidR="005E1E57">
        <w:t>)</w:t>
      </w:r>
      <w:r w:rsidR="00B92153">
        <w:t>, though the technologies displaced vary between scenarios</w:t>
      </w:r>
      <w:r w:rsidR="00314C41">
        <w:t xml:space="preserve">. </w:t>
      </w:r>
      <w:r w:rsidR="008A625C">
        <w:t xml:space="preserve">Figure </w:t>
      </w:r>
      <w:r w:rsidR="003F675C">
        <w:t>7</w:t>
      </w:r>
      <w:r w:rsidR="008A625C">
        <w:t xml:space="preserve"> shows the differences in electricity production between the indicated cases</w:t>
      </w:r>
      <w:r w:rsidR="007C4F7A">
        <w:t xml:space="preserve"> and the reference case</w:t>
      </w:r>
      <w:r w:rsidR="007D5648">
        <w:t xml:space="preserve"> (Figure </w:t>
      </w:r>
      <w:r w:rsidR="003F675C">
        <w:t>6</w:t>
      </w:r>
      <w:r w:rsidR="007D5648">
        <w:t>)</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otherwise been new solar, terrestrial wind, or </w:t>
      </w:r>
      <w:r w:rsidR="00F429CD">
        <w:t>c</w:t>
      </w:r>
      <w:r w:rsidR="00294D50">
        <w:t xml:space="preserve">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4D5B8F70" w14:textId="6C6C7AA9" w:rsidR="003010E8" w:rsidRDefault="0095676C" w:rsidP="00D22B7C">
      <w:pPr>
        <w:spacing w:after="0" w:line="240" w:lineRule="auto"/>
        <w:contextualSpacing/>
        <w:mirrorIndents/>
        <w:jc w:val="both"/>
        <w:rPr>
          <w:b/>
        </w:rPr>
      </w:pPr>
      <w:r>
        <w:rPr>
          <w:noProof/>
        </w:rPr>
        <mc:AlternateContent>
          <mc:Choice Requires="wps">
            <w:drawing>
              <wp:inline distT="0" distB="0" distL="0" distR="0" wp14:anchorId="7BEDF442" wp14:editId="72C07B97">
                <wp:extent cx="3358515" cy="2971800"/>
                <wp:effectExtent l="0" t="0" r="1333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662" cy="2971800"/>
                        </a:xfrm>
                        <a:prstGeom prst="rect">
                          <a:avLst/>
                        </a:prstGeom>
                        <a:solidFill>
                          <a:srgbClr val="FFFFFF"/>
                        </a:solidFill>
                        <a:ln w="9525">
                          <a:solidFill>
                            <a:schemeClr val="bg2"/>
                          </a:solidFill>
                          <a:miter lim="800000"/>
                          <a:headEnd/>
                          <a:tailEnd/>
                        </a:ln>
                      </wps:spPr>
                      <wps:txbx>
                        <w:txbxContent>
                          <w:p w14:paraId="5032E8F5" w14:textId="77777777" w:rsidR="00945FB3" w:rsidRDefault="00945FB3" w:rsidP="0095676C">
                            <w:pPr>
                              <w:keepNext/>
                            </w:pPr>
                            <w:r>
                              <w:rPr>
                                <w:noProof/>
                              </w:rPr>
                              <w:drawing>
                                <wp:inline distT="0" distB="0" distL="0" distR="0" wp14:anchorId="6FC2F57F" wp14:editId="2550F2CA">
                                  <wp:extent cx="3165231"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1670BC50" w:rsidR="00945FB3" w:rsidRDefault="00945FB3" w:rsidP="0095676C">
                            <w:pPr>
                              <w:pStyle w:val="Caption"/>
                            </w:pPr>
                            <w:r>
                              <w:t xml:space="preserve">Figure </w:t>
                            </w:r>
                            <w:fldSimple w:instr=" SEQ Figure \* ARABIC ">
                              <w:r>
                                <w:rPr>
                                  <w:noProof/>
                                </w:rPr>
                                <w:t>6</w:t>
                              </w:r>
                            </w:fldSimple>
                            <w:r>
                              <w:t>. Reference case electricity production by technology</w:t>
                            </w:r>
                          </w:p>
                          <w:p w14:paraId="7E725541" w14:textId="77777777" w:rsidR="00945FB3" w:rsidRDefault="00945FB3" w:rsidP="0095676C"/>
                        </w:txbxContent>
                      </wps:txbx>
                      <wps:bodyPr rot="0" vert="horz" wrap="square" lIns="91440" tIns="45720" rIns="91440" bIns="45720" anchor="t" anchorCtr="0">
                        <a:noAutofit/>
                      </wps:bodyPr>
                    </wps:wsp>
                  </a:graphicData>
                </a:graphic>
              </wp:inline>
            </w:drawing>
          </mc:Choice>
          <mc:Fallback>
            <w:pict>
              <v:shape w14:anchorId="7BEDF442" id="_x0000_s1032" type="#_x0000_t202" style="width:264.45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" strokecolor="#e7e6e6 [3214]">
                <v:textbox>
                  <w:txbxContent>
                    <w:p w14:paraId="5032E8F5" w14:textId="77777777" w:rsidR="00945FB3" w:rsidRDefault="00945FB3" w:rsidP="0095676C">
                      <w:pPr>
                        <w:keepNext/>
                      </w:pPr>
                      <w:r>
                        <w:rPr>
                          <w:noProof/>
                        </w:rPr>
                        <w:drawing>
                          <wp:inline distT="0" distB="0" distL="0" distR="0" wp14:anchorId="6FC2F57F" wp14:editId="2550F2CA">
                            <wp:extent cx="3165231"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31" r="5094" b="7299"/>
                                    <a:stretch/>
                                  </pic:blipFill>
                                  <pic:spPr bwMode="auto">
                                    <a:xfrm>
                                      <a:off x="0" y="0"/>
                                      <a:ext cx="3165231" cy="2628900"/>
                                    </a:xfrm>
                                    <a:prstGeom prst="rect">
                                      <a:avLst/>
                                    </a:prstGeom>
                                    <a:ln>
                                      <a:noFill/>
                                    </a:ln>
                                    <a:extLst>
                                      <a:ext uri="{53640926-AAD7-44D8-BBD7-CCE9431645EC}">
                                        <a14:shadowObscured xmlns:a14="http://schemas.microsoft.com/office/drawing/2010/main"/>
                                      </a:ext>
                                    </a:extLst>
                                  </pic:spPr>
                                </pic:pic>
                              </a:graphicData>
                            </a:graphic>
                          </wp:inline>
                        </w:drawing>
                      </w:r>
                    </w:p>
                    <w:p w14:paraId="4C1FE3C8" w14:textId="1670BC50" w:rsidR="00945FB3" w:rsidRDefault="00945FB3" w:rsidP="0095676C">
                      <w:pPr>
                        <w:pStyle w:val="Caption"/>
                      </w:pPr>
                      <w:r>
                        <w:t xml:space="preserve">Figure </w:t>
                      </w:r>
                      <w:fldSimple w:instr=" SEQ Figure \* ARABIC ">
                        <w:r>
                          <w:rPr>
                            <w:noProof/>
                          </w:rPr>
                          <w:t>6</w:t>
                        </w:r>
                      </w:fldSimple>
                      <w:r>
                        <w:t>. Reference case electricity production by technology</w:t>
                      </w:r>
                    </w:p>
                    <w:p w14:paraId="7E725541" w14:textId="77777777" w:rsidR="00945FB3" w:rsidRDefault="00945FB3" w:rsidP="0095676C"/>
                  </w:txbxContent>
                </v:textbox>
                <w10:anchorlock/>
              </v:shape>
            </w:pict>
          </mc:Fallback>
        </mc:AlternateContent>
      </w:r>
      <w:r>
        <w:rPr>
          <w:b/>
        </w:rPr>
        <w:t xml:space="preserve"> </w:t>
      </w:r>
    </w:p>
    <w:p w14:paraId="18AA962A" w14:textId="19C36F5F" w:rsidR="0095676C" w:rsidRDefault="0095676C" w:rsidP="00D22B7C">
      <w:pPr>
        <w:spacing w:after="0" w:line="240" w:lineRule="auto"/>
        <w:contextualSpacing/>
        <w:mirrorIndents/>
        <w:jc w:val="both"/>
        <w:rPr>
          <w:b/>
        </w:rPr>
      </w:pPr>
      <w:r>
        <w:rPr>
          <w:noProof/>
        </w:rPr>
        <mc:AlternateContent>
          <mc:Choice Requires="wps">
            <w:drawing>
              <wp:inline distT="0" distB="0" distL="0" distR="0" wp14:anchorId="799447A1" wp14:editId="488CED90">
                <wp:extent cx="3191608" cy="3042138"/>
                <wp:effectExtent l="0" t="0" r="27940" b="254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1608" cy="3042138"/>
                        </a:xfrm>
                        <a:prstGeom prst="rect">
                          <a:avLst/>
                        </a:prstGeom>
                        <a:solidFill>
                          <a:srgbClr val="FFFFFF"/>
                        </a:solidFill>
                        <a:ln w="9525">
                          <a:solidFill>
                            <a:schemeClr val="bg2"/>
                          </a:solidFill>
                          <a:miter lim="800000"/>
                          <a:headEnd/>
                          <a:tailEnd/>
                        </a:ln>
                      </wps:spPr>
                      <wps:txbx>
                        <w:txbxContent>
                          <w:p w14:paraId="634F8AF8" w14:textId="77777777" w:rsidR="00945FB3" w:rsidRDefault="00945FB3"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3FC5B8F8" w:rsidR="00945FB3" w:rsidRDefault="00945FB3" w:rsidP="0095676C">
                            <w:pPr>
                              <w:pStyle w:val="Caption"/>
                            </w:pPr>
                            <w:r>
                              <w:t xml:space="preserve">Figure </w:t>
                            </w:r>
                            <w:fldSimple w:instr=" SEQ Figure \* ARABIC ">
                              <w:r>
                                <w:rPr>
                                  <w:noProof/>
                                </w:rPr>
                                <w:t>7</w:t>
                              </w:r>
                            </w:fldSimple>
                            <w:r>
                              <w:t xml:space="preserve">. </w:t>
                            </w:r>
                            <w:r w:rsidRPr="00241DB3">
                              <w:t>Capacity additions and retirements in relation to the reference case</w:t>
                            </w:r>
                          </w:p>
                          <w:p w14:paraId="12DADFB6" w14:textId="77777777" w:rsidR="00945FB3" w:rsidRDefault="00945FB3" w:rsidP="0095676C">
                            <w:pPr>
                              <w:keepNext/>
                            </w:pPr>
                          </w:p>
                          <w:p w14:paraId="71C511DF" w14:textId="77777777" w:rsidR="00945FB3" w:rsidRDefault="00945FB3" w:rsidP="0095676C"/>
                        </w:txbxContent>
                      </wps:txbx>
                      <wps:bodyPr rot="0" vert="horz" wrap="square" lIns="91440" tIns="45720" rIns="91440" bIns="45720" anchor="t" anchorCtr="0">
                        <a:noAutofit/>
                      </wps:bodyPr>
                    </wps:wsp>
                  </a:graphicData>
                </a:graphic>
              </wp:inline>
            </w:drawing>
          </mc:Choice>
          <mc:Fallback>
            <w:pict>
              <v:shape w14:anchorId="799447A1" id="_x0000_s1033" type="#_x0000_t202" style="width:251.3pt;height:23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" strokecolor="#e7e6e6 [3214]">
                <v:textbox>
                  <w:txbxContent>
                    <w:p w14:paraId="634F8AF8" w14:textId="77777777" w:rsidR="00945FB3" w:rsidRDefault="00945FB3" w:rsidP="0095676C">
                      <w:pPr>
                        <w:keepNext/>
                      </w:pPr>
                      <w:r>
                        <w:rPr>
                          <w:noProof/>
                        </w:rPr>
                        <w:drawing>
                          <wp:inline distT="0" distB="0" distL="0" distR="0" wp14:anchorId="5B809150" wp14:editId="6E53A3E5">
                            <wp:extent cx="2915864" cy="2514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2233" cy="2528717"/>
                                    </a:xfrm>
                                    <a:prstGeom prst="rect">
                                      <a:avLst/>
                                    </a:prstGeom>
                                  </pic:spPr>
                                </pic:pic>
                              </a:graphicData>
                            </a:graphic>
                          </wp:inline>
                        </w:drawing>
                      </w:r>
                    </w:p>
                    <w:p w14:paraId="7D933165" w14:textId="3FC5B8F8" w:rsidR="00945FB3" w:rsidRDefault="00945FB3" w:rsidP="0095676C">
                      <w:pPr>
                        <w:pStyle w:val="Caption"/>
                      </w:pPr>
                      <w:r>
                        <w:t xml:space="preserve">Figure </w:t>
                      </w:r>
                      <w:fldSimple w:instr=" SEQ Figure \* ARABIC ">
                        <w:r>
                          <w:rPr>
                            <w:noProof/>
                          </w:rPr>
                          <w:t>7</w:t>
                        </w:r>
                      </w:fldSimple>
                      <w:r>
                        <w:t xml:space="preserve">. </w:t>
                      </w:r>
                      <w:r w:rsidRPr="00241DB3">
                        <w:t>Capacity additions and retirements in relation to the reference case</w:t>
                      </w:r>
                    </w:p>
                    <w:p w14:paraId="12DADFB6" w14:textId="77777777" w:rsidR="00945FB3" w:rsidRDefault="00945FB3" w:rsidP="0095676C">
                      <w:pPr>
                        <w:keepNext/>
                      </w:pPr>
                    </w:p>
                    <w:p w14:paraId="71C511DF" w14:textId="77777777" w:rsidR="00945FB3" w:rsidRDefault="00945FB3" w:rsidP="0095676C"/>
                  </w:txbxContent>
                </v:textbox>
                <w10:anchorlock/>
              </v:shape>
            </w:pict>
          </mc:Fallback>
        </mc:AlternateContent>
      </w:r>
    </w:p>
    <w:p w14:paraId="6A54ABB2" w14:textId="4760AE1C" w:rsidR="008B2FB4" w:rsidRDefault="008B2FB4" w:rsidP="00D22B7C">
      <w:pPr>
        <w:spacing w:after="0" w:line="240" w:lineRule="auto"/>
        <w:contextualSpacing/>
        <w:mirrorIndents/>
        <w:jc w:val="both"/>
        <w:rPr>
          <w:b/>
        </w:rPr>
      </w:pPr>
    </w:p>
    <w:p w14:paraId="45C1999C" w14:textId="622211F5" w:rsidR="00724098" w:rsidRDefault="0090702D" w:rsidP="0090702D">
      <w:pPr>
        <w:spacing w:after="0" w:line="240" w:lineRule="auto"/>
        <w:contextualSpacing/>
        <w:mirrorIndents/>
        <w:jc w:val="both"/>
      </w:pPr>
      <w:r>
        <w:t xml:space="preserve">In scenarios where OSW costs are low and new capacity is high, natural gas is the most displaced technology, whereas in </w:t>
      </w:r>
      <w:del w:id="117" w:author="Rosati, Jacky" w:date="2019-12-27T17:24:00Z">
        <w:r w:rsidDel="00C913A3">
          <w:delText xml:space="preserve">hither </w:delText>
        </w:r>
      </w:del>
      <w:ins w:id="118" w:author="Rosati, Jacky" w:date="2019-12-27T17:24:00Z">
        <w:r w:rsidR="00C913A3">
          <w:t>higher</w:t>
        </w:r>
        <w:r w:rsidR="00C913A3">
          <w:t xml:space="preserve"> </w:t>
        </w:r>
      </w:ins>
      <w:r>
        <w:t xml:space="preserve">OSW cost and low capacity scenarios more coal is retired. </w:t>
      </w:r>
      <w:r w:rsidR="008B2FB4">
        <w:t xml:space="preserve">Natural gas makes </w:t>
      </w:r>
      <w:r w:rsidR="00741D64">
        <w:t>up a</w:t>
      </w:r>
      <w:r w:rsidR="008B2FB4">
        <w:t xml:space="preserve"> large market share of the 2050 </w:t>
      </w:r>
      <w:ins w:id="119" w:author="Rosati, Jacky" w:date="2019-12-27T17:24:00Z">
        <w:r w:rsidR="00C913A3">
          <w:t xml:space="preserve">power </w:t>
        </w:r>
      </w:ins>
      <w:r w:rsidR="008B2FB4">
        <w:t>grid in all scenarios regardless of OSW buildout</w:t>
      </w:r>
      <w:r w:rsidR="007C683D">
        <w:t xml:space="preserve"> (Table 2)</w:t>
      </w:r>
      <w:r w:rsidR="008B2FB4">
        <w:t>, but natural gas capacity additions are dramatically reduced as the cost of OSW falls. Coal sees a similar displacement when OSW is built out</w:t>
      </w:r>
      <w:r w:rsidR="0083218F">
        <w:t xml:space="preserve"> in low quantities</w:t>
      </w:r>
      <w:r w:rsidR="003F67FC">
        <w:t xml:space="preserve">, though </w:t>
      </w:r>
      <w:r w:rsidR="0083218F">
        <w:t xml:space="preserve">as OSW costs decline and capacity increases </w:t>
      </w:r>
      <w:r w:rsidR="003F67FC">
        <w:t>coal retirements slow and more existing coal remains over time</w:t>
      </w:r>
      <w:r w:rsidR="008B2FB4">
        <w:t>.</w:t>
      </w:r>
      <w:r w:rsidR="00464867">
        <w:t xml:space="preserve"> This shows </w:t>
      </w:r>
      <w:r w:rsidR="006314B7">
        <w:t>the</w:t>
      </w:r>
      <w:r w:rsidR="00464867">
        <w:t xml:space="preserve"> tradeoff between building new carbon-free but non-dispatchable capacity and needing to meet demand at all times.</w:t>
      </w:r>
      <w:r w:rsidR="008B2FB4">
        <w:t xml:space="preserve"> </w:t>
      </w:r>
    </w:p>
    <w:p w14:paraId="31D026C8" w14:textId="77777777" w:rsidR="00724098" w:rsidRDefault="00724098" w:rsidP="00D22B7C">
      <w:pPr>
        <w:spacing w:after="0" w:line="240" w:lineRule="auto"/>
        <w:contextualSpacing/>
        <w:mirrorIndents/>
        <w:jc w:val="both"/>
      </w:pPr>
    </w:p>
    <w:p w14:paraId="2F772AE7" w14:textId="14806753" w:rsidR="004D1E1C" w:rsidRPr="00684E6C" w:rsidRDefault="004D1E1C" w:rsidP="00D22B7C">
      <w:pPr>
        <w:spacing w:after="0" w:line="240" w:lineRule="auto"/>
        <w:contextualSpacing/>
        <w:mirrorIndents/>
        <w:jc w:val="both"/>
      </w:pPr>
      <w:r>
        <w:t>Over all scenarios, the largest market share that OSW achieves is 38% in the lowest cost and highest carbon mitigation stringency scenario.</w:t>
      </w:r>
      <w:r w:rsidR="00CA0860">
        <w:t xml:space="preserve"> In all </w:t>
      </w:r>
      <w:r w:rsidR="00575B0A">
        <w:t xml:space="preserve">lowest </w:t>
      </w:r>
      <w:r w:rsidR="00CA0860">
        <w:t>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51D911CC" w14:textId="1A7646BB" w:rsidR="008A3DB9" w:rsidRDefault="008A3DB9" w:rsidP="003A4898">
      <w:pPr>
        <w:spacing w:after="0" w:line="240" w:lineRule="auto"/>
        <w:contextualSpacing/>
        <w:mirrorIndents/>
        <w:jc w:val="both"/>
      </w:pPr>
    </w:p>
    <w:p w14:paraId="08B2C668" w14:textId="13489B6E" w:rsidR="004D1E1C" w:rsidRDefault="0095676C" w:rsidP="003A4898">
      <w:pPr>
        <w:spacing w:after="0" w:line="240" w:lineRule="auto"/>
        <w:contextualSpacing/>
        <w:mirrorIndents/>
        <w:jc w:val="both"/>
      </w:pPr>
      <w:r>
        <w:rPr>
          <w:noProof/>
        </w:rPr>
        <mc:AlternateContent>
          <mc:Choice Requires="wps">
            <w:drawing>
              <wp:anchor distT="45720" distB="45720" distL="114300" distR="114300" simplePos="0" relativeHeight="251659264" behindDoc="0" locked="0" layoutInCell="1" allowOverlap="1" wp14:anchorId="637F8999" wp14:editId="2ECEAD17">
                <wp:simplePos x="0" y="0"/>
                <wp:positionH relativeFrom="margin">
                  <wp:posOffset>0</wp:posOffset>
                </wp:positionH>
                <wp:positionV relativeFrom="paragraph">
                  <wp:posOffset>217170</wp:posOffset>
                </wp:positionV>
                <wp:extent cx="6118860" cy="4967605"/>
                <wp:effectExtent l="0" t="0" r="1524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8860" cy="4967654"/>
                        </a:xfrm>
                        <a:prstGeom prst="rect">
                          <a:avLst/>
                        </a:prstGeom>
                        <a:solidFill>
                          <a:srgbClr val="FFFFFF"/>
                        </a:solidFill>
                        <a:ln w="9525">
                          <a:solidFill>
                            <a:schemeClr val="bg2"/>
                          </a:solidFill>
                          <a:miter lim="800000"/>
                          <a:headEnd/>
                          <a:tailEnd/>
                        </a:ln>
                      </wps:spPr>
                      <wps:txbx>
                        <w:txbxContent>
                          <w:p w14:paraId="09A89971" w14:textId="57D60D05" w:rsidR="00945FB3" w:rsidRDefault="00945FB3" w:rsidP="0095676C">
                            <w:pPr>
                              <w:pStyle w:val="Caption"/>
                              <w:keepNext/>
                              <w:jc w:val="both"/>
                            </w:pPr>
                            <w:r>
                              <w:t xml:space="preserve">Table </w:t>
                            </w:r>
                            <w:fldSimple w:instr=" SEQ Table \* ARABIC ">
                              <w:r>
                                <w:rPr>
                                  <w:noProof/>
                                </w:rPr>
                                <w:t>2</w:t>
                              </w:r>
                            </w:fldSimple>
                            <w:r>
                              <w:t>. Percent market share by technology in 2050 (Technology PJ/Total electric sector PJ)</w:t>
                            </w:r>
                          </w:p>
                          <w:p w14:paraId="241335CE" w14:textId="77777777" w:rsidR="00945FB3" w:rsidRDefault="00945FB3"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F8999" id="_x0000_s1034" type="#_x0000_t202" style="position:absolute;left:0;text-align:left;margin-left:0;margin-top:17.1pt;width:481.8pt;height:391.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" strokecolor="#e7e6e6 [3214]">
                <v:textbox>
                  <w:txbxContent>
                    <w:p w14:paraId="09A89971" w14:textId="57D60D05" w:rsidR="00945FB3" w:rsidRDefault="00945FB3" w:rsidP="0095676C">
                      <w:pPr>
                        <w:pStyle w:val="Caption"/>
                        <w:keepNext/>
                        <w:jc w:val="both"/>
                      </w:pPr>
                      <w:r>
                        <w:t xml:space="preserve">Table </w:t>
                      </w:r>
                      <w:fldSimple w:instr=" SEQ Table \* ARABIC ">
                        <w:r>
                          <w:rPr>
                            <w:noProof/>
                          </w:rPr>
                          <w:t>2</w:t>
                        </w:r>
                      </w:fldSimple>
                      <w:r>
                        <w:t>. Percent market share by technology in 2050 (Technology PJ/Total electric sector PJ)</w:t>
                      </w:r>
                    </w:p>
                    <w:p w14:paraId="241335CE" w14:textId="77777777" w:rsidR="00945FB3" w:rsidRDefault="00945FB3" w:rsidP="0095676C">
                      <w:r>
                        <w:rPr>
                          <w:noProof/>
                        </w:rPr>
                        <w:drawing>
                          <wp:inline distT="0" distB="0" distL="0" distR="0" wp14:anchorId="014F4D64" wp14:editId="5A589492">
                            <wp:extent cx="5949563" cy="4615962"/>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6245" cy="4644421"/>
                                    </a:xfrm>
                                    <a:prstGeom prst="rect">
                                      <a:avLst/>
                                    </a:prstGeom>
                                    <a:noFill/>
                                    <a:ln>
                                      <a:noFill/>
                                    </a:ln>
                                  </pic:spPr>
                                </pic:pic>
                              </a:graphicData>
                            </a:graphic>
                          </wp:inline>
                        </w:drawing>
                      </w:r>
                    </w:p>
                  </w:txbxContent>
                </v:textbox>
                <w10:wrap type="square" anchorx="margin"/>
              </v:shape>
            </w:pict>
          </mc:Fallback>
        </mc:AlternateContent>
      </w:r>
    </w:p>
    <w:p w14:paraId="44ED2873" w14:textId="7C59D77E" w:rsidR="00776400" w:rsidRPr="009D1A1F" w:rsidRDefault="00776400" w:rsidP="00776400">
      <w:pPr>
        <w:spacing w:after="0" w:line="240" w:lineRule="auto"/>
        <w:contextualSpacing/>
        <w:mirrorIndents/>
        <w:jc w:val="both"/>
      </w:pPr>
      <w:r>
        <w:t xml:space="preserve">Additionally, as OSW becomes less expensive than solar and terrestrial wind, these renewable technologies retain </w:t>
      </w:r>
      <w:r w:rsidR="002835D9">
        <w:t xml:space="preserve">marginally </w:t>
      </w:r>
      <w:r>
        <w:t>less market share than they would have in the reference case</w:t>
      </w:r>
      <w:r w:rsidR="009D1A1F">
        <w:t xml:space="preserve">. </w:t>
      </w:r>
      <w:r w:rsidR="003C6328">
        <w:t>However, t</w:t>
      </w:r>
      <w:r w:rsidR="009D1A1F">
        <w:t>he total contribution of renewables increases as OSW costs decrease, across all CO</w:t>
      </w:r>
      <w:r w:rsidR="009D1A1F">
        <w:rPr>
          <w:vertAlign w:val="subscript"/>
        </w:rPr>
        <w:t>2</w:t>
      </w:r>
      <w:r w:rsidR="009D1A1F">
        <w:t xml:space="preserve"> cap scenarios</w:t>
      </w:r>
      <w:r w:rsidR="000756C4">
        <w:t xml:space="preserve"> since </w:t>
      </w:r>
      <w:r w:rsidR="00415715">
        <w:t xml:space="preserve">OSW capacity additions equal or </w:t>
      </w:r>
      <w:r w:rsidR="000756C4">
        <w:t xml:space="preserve">surpass those </w:t>
      </w:r>
      <w:r w:rsidR="00415715">
        <w:t>of other renewable sources.</w:t>
      </w:r>
    </w:p>
    <w:p w14:paraId="50C86ECC" w14:textId="0009DC21" w:rsidR="00776400" w:rsidRDefault="00776400" w:rsidP="003A4898">
      <w:pPr>
        <w:spacing w:after="0" w:line="240" w:lineRule="auto"/>
        <w:contextualSpacing/>
        <w:mirrorIndents/>
        <w:jc w:val="both"/>
      </w:pPr>
    </w:p>
    <w:p w14:paraId="652B3069" w14:textId="041FA963" w:rsidR="00776400" w:rsidRDefault="0095676C" w:rsidP="003A4898">
      <w:pPr>
        <w:spacing w:after="0" w:line="240" w:lineRule="auto"/>
        <w:contextualSpacing/>
        <w:mirrorIndents/>
        <w:jc w:val="both"/>
      </w:pPr>
      <w:r>
        <w:rPr>
          <w:noProof/>
        </w:rPr>
        <mc:AlternateContent>
          <mc:Choice Requires="wps">
            <w:drawing>
              <wp:inline distT="0" distB="0" distL="0" distR="0" wp14:anchorId="4DB2000C" wp14:editId="40B8B855">
                <wp:extent cx="3601941" cy="2488759"/>
                <wp:effectExtent l="0" t="0" r="17780" b="260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941" cy="2488759"/>
                        </a:xfrm>
                        <a:prstGeom prst="rect">
                          <a:avLst/>
                        </a:prstGeom>
                        <a:solidFill>
                          <a:srgbClr val="FFFFFF"/>
                        </a:solidFill>
                        <a:ln w="9525">
                          <a:solidFill>
                            <a:schemeClr val="bg2"/>
                          </a:solidFill>
                          <a:miter lim="800000"/>
                          <a:headEnd/>
                          <a:tailEnd/>
                        </a:ln>
                      </wps:spPr>
                      <wps:txbx>
                        <w:txbxContent>
                          <w:p w14:paraId="784F91BB" w14:textId="77777777" w:rsidR="00945FB3" w:rsidRDefault="00945FB3"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45D72DEF" w:rsidR="00945FB3" w:rsidRDefault="00945FB3" w:rsidP="0095676C">
                            <w:pPr>
                              <w:pStyle w:val="Caption"/>
                            </w:pPr>
                            <w:r>
                              <w:t xml:space="preserve">Figure </w:t>
                            </w:r>
                            <w:fldSimple w:instr=" SEQ Figure \* ARABIC ">
                              <w:r>
                                <w:rPr>
                                  <w:noProof/>
                                </w:rPr>
                                <w:t>8</w:t>
                              </w:r>
                            </w:fldSimple>
                            <w:r>
                              <w:t>. Percent of electric sector production from renewable technologies. Renewable technologies include solar, terrestrial wind, and OSW.</w:t>
                            </w:r>
                          </w:p>
                          <w:p w14:paraId="714F4F76" w14:textId="77777777" w:rsidR="00945FB3" w:rsidRDefault="00945FB3" w:rsidP="0095676C"/>
                        </w:txbxContent>
                      </wps:txbx>
                      <wps:bodyPr rot="0" vert="horz" wrap="square" lIns="91440" tIns="45720" rIns="91440" bIns="45720" anchor="t" anchorCtr="0">
                        <a:noAutofit/>
                      </wps:bodyPr>
                    </wps:wsp>
                  </a:graphicData>
                </a:graphic>
              </wp:inline>
            </w:drawing>
          </mc:Choice>
          <mc:Fallback>
            <w:pict>
              <v:shape w14:anchorId="4DB2000C" id="_x0000_s1035" type="#_x0000_t202" style="width:283.6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" strokecolor="#e7e6e6 [3214]">
                <v:textbox>
                  <w:txbxContent>
                    <w:p w14:paraId="784F91BB" w14:textId="77777777" w:rsidR="00945FB3" w:rsidRDefault="00945FB3" w:rsidP="0095676C">
                      <w:pPr>
                        <w:keepNext/>
                      </w:pPr>
                      <w:r>
                        <w:rPr>
                          <w:noProof/>
                        </w:rPr>
                        <w:drawing>
                          <wp:inline distT="0" distB="0" distL="0" distR="0" wp14:anchorId="7451F1B3" wp14:editId="06B26029">
                            <wp:extent cx="3404116" cy="1876507"/>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45893" cy="1899537"/>
                                    </a:xfrm>
                                    <a:prstGeom prst="rect">
                                      <a:avLst/>
                                    </a:prstGeom>
                                  </pic:spPr>
                                </pic:pic>
                              </a:graphicData>
                            </a:graphic>
                          </wp:inline>
                        </w:drawing>
                      </w:r>
                    </w:p>
                    <w:p w14:paraId="1F96A547" w14:textId="45D72DEF" w:rsidR="00945FB3" w:rsidRDefault="00945FB3" w:rsidP="0095676C">
                      <w:pPr>
                        <w:pStyle w:val="Caption"/>
                      </w:pPr>
                      <w:r>
                        <w:t xml:space="preserve">Figure </w:t>
                      </w:r>
                      <w:fldSimple w:instr=" SEQ Figure \* ARABIC ">
                        <w:r>
                          <w:rPr>
                            <w:noProof/>
                          </w:rPr>
                          <w:t>8</w:t>
                        </w:r>
                      </w:fldSimple>
                      <w:r>
                        <w:t>. Percent of electric sector production from renewable technologies. Renewable technologies include solar, terrestrial wind, and OSW.</w:t>
                      </w:r>
                    </w:p>
                    <w:p w14:paraId="714F4F76" w14:textId="77777777" w:rsidR="00945FB3" w:rsidRDefault="00945FB3" w:rsidP="0095676C"/>
                  </w:txbxContent>
                </v:textbox>
                <w10:anchorlock/>
              </v:shape>
            </w:pict>
          </mc:Fallback>
        </mc:AlternateContent>
      </w:r>
    </w:p>
    <w:p w14:paraId="1E80DF7B" w14:textId="36A3E041" w:rsidR="00F6073C" w:rsidRPr="00464014" w:rsidRDefault="00E338E3" w:rsidP="003A4898">
      <w:pPr>
        <w:spacing w:after="0" w:line="240" w:lineRule="auto"/>
        <w:contextualSpacing/>
        <w:mirrorIndents/>
        <w:jc w:val="both"/>
      </w:pPr>
      <w:r>
        <w:t>Electric sector CO</w:t>
      </w:r>
      <w:r>
        <w:rPr>
          <w:vertAlign w:val="subscript"/>
        </w:rPr>
        <w:t>2</w:t>
      </w:r>
      <w:r>
        <w:t xml:space="preserve"> emissions constraints </w:t>
      </w:r>
      <w:r w:rsidR="003A376F">
        <w:t>similarly</w:t>
      </w:r>
      <w:r>
        <w:t xml:space="preserve"> constrain the other emissions investigated because they </w:t>
      </w:r>
      <w:r w:rsidR="00C618A6">
        <w:t xml:space="preserve">are cogenerated during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t>with</w:t>
      </w:r>
      <w:r w:rsidR="003A376F">
        <w:rPr>
          <w:noProof/>
        </w:rPr>
        <w:t xml:space="preserve"> the </w:t>
      </w:r>
      <w:r w:rsidR="007D2B04">
        <w:rPr>
          <w:noProof/>
        </w:rPr>
        <w:t>greatest</w:t>
      </w:r>
      <w:r w:rsidR="003A376F">
        <w:rPr>
          <w:noProof/>
        </w:rPr>
        <w:t xml:space="preserve"> reduction</w:t>
      </w:r>
      <w:r w:rsidR="007D2B04">
        <w:rPr>
          <w:noProof/>
        </w:rPr>
        <w:t xml:space="preserve"> </w:t>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w:t>
      </w:r>
      <w:r w:rsidR="003F286E">
        <w:rPr>
          <w:noProof/>
        </w:rPr>
        <w:t xml:space="preserve">severly limit electric sector emissions </w:t>
      </w:r>
      <w:r w:rsidR="009D759E">
        <w:rPr>
          <w:noProof/>
        </w:rPr>
        <w:t xml:space="preserve">and </w:t>
      </w:r>
      <w:r w:rsidR="003F286E">
        <w:rPr>
          <w:noProof/>
        </w:rPr>
        <w:t>have realized benefits</w:t>
      </w:r>
      <w:r w:rsidR="009D759E">
        <w:rPr>
          <w:noProof/>
        </w:rPr>
        <w:t xml:space="preserve">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xml:space="preserve">, however, </w:t>
      </w:r>
      <w:commentRangeStart w:id="120"/>
      <w:r w:rsidR="00FF3716">
        <w:rPr>
          <w:noProof/>
        </w:rPr>
        <w:t>as OSW costs</w:t>
      </w:r>
      <w:r w:rsidR="00464014">
        <w:rPr>
          <w:noProof/>
        </w:rPr>
        <w:t xml:space="preserve"> cause more variation in the pace at which this emission is reduced</w:t>
      </w:r>
      <w:commentRangeEnd w:id="120"/>
      <w:r w:rsidR="00C913A3">
        <w:rPr>
          <w:rStyle w:val="CommentReference"/>
        </w:rPr>
        <w:commentReference w:id="120"/>
      </w:r>
      <w:r w:rsidR="00464014">
        <w:rPr>
          <w:noProof/>
        </w:rPr>
        <w:t>.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0D20C8FE" w14:textId="62EAB036" w:rsidR="00F6073C" w:rsidRDefault="0095676C" w:rsidP="003A4898">
      <w:pPr>
        <w:spacing w:after="0" w:line="240" w:lineRule="auto"/>
        <w:contextualSpacing/>
        <w:mirrorIndents/>
        <w:jc w:val="both"/>
      </w:pPr>
      <w:r>
        <w:rPr>
          <w:noProof/>
        </w:rPr>
        <mc:AlternateContent>
          <mc:Choice Requires="wps">
            <w:drawing>
              <wp:inline distT="0" distB="0" distL="0" distR="0" wp14:anchorId="46F1A3EB" wp14:editId="3F2A4C7B">
                <wp:extent cx="3959749" cy="2520564"/>
                <wp:effectExtent l="0" t="0" r="22225" b="1333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749" cy="2520564"/>
                        </a:xfrm>
                        <a:prstGeom prst="rect">
                          <a:avLst/>
                        </a:prstGeom>
                        <a:solidFill>
                          <a:srgbClr val="FFFFFF"/>
                        </a:solidFill>
                        <a:ln w="9525">
                          <a:solidFill>
                            <a:schemeClr val="bg2"/>
                          </a:solidFill>
                          <a:miter lim="800000"/>
                          <a:headEnd/>
                          <a:tailEnd/>
                        </a:ln>
                      </wps:spPr>
                      <wps:txbx>
                        <w:txbxContent>
                          <w:p w14:paraId="39C40575" w14:textId="77777777" w:rsidR="00945FB3" w:rsidRDefault="00945FB3"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0F5EB391" w:rsidR="00945FB3" w:rsidRDefault="00945FB3" w:rsidP="0095676C">
                            <w:pPr>
                              <w:pStyle w:val="Caption"/>
                            </w:pPr>
                            <w:r>
                              <w:t xml:space="preserve">Figure </w:t>
                            </w:r>
                            <w:fldSimple w:instr=" SEQ Figure \* ARABIC ">
                              <w:r>
                                <w:rPr>
                                  <w:noProof/>
                                </w:rPr>
                                <w:t>9</w:t>
                              </w:r>
                            </w:fldSimple>
                            <w:r>
                              <w:t>. Electric sector emissions reductions</w:t>
                            </w:r>
                          </w:p>
                          <w:p w14:paraId="429F52C1" w14:textId="77777777" w:rsidR="00945FB3" w:rsidRDefault="00945FB3" w:rsidP="0095676C"/>
                        </w:txbxContent>
                      </wps:txbx>
                      <wps:bodyPr rot="0" vert="horz" wrap="square" lIns="91440" tIns="45720" rIns="91440" bIns="45720" anchor="t" anchorCtr="0">
                        <a:noAutofit/>
                      </wps:bodyPr>
                    </wps:wsp>
                  </a:graphicData>
                </a:graphic>
              </wp:inline>
            </w:drawing>
          </mc:Choice>
          <mc:Fallback>
            <w:pict>
              <v:shape w14:anchorId="46F1A3EB" id="_x0000_s1036" type="#_x0000_t202" style="width:311.8pt;height:19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" strokecolor="#e7e6e6 [3214]">
                <v:textbox>
                  <w:txbxContent>
                    <w:p w14:paraId="39C40575" w14:textId="77777777" w:rsidR="00945FB3" w:rsidRDefault="00945FB3" w:rsidP="0095676C">
                      <w:pPr>
                        <w:keepNext/>
                      </w:pPr>
                      <w:r>
                        <w:rPr>
                          <w:noProof/>
                        </w:rPr>
                        <w:drawing>
                          <wp:inline distT="0" distB="0" distL="0" distR="0" wp14:anchorId="4A9C0589" wp14:editId="5E8D2E1C">
                            <wp:extent cx="3778148" cy="215480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8663" cy="2166504"/>
                                    </a:xfrm>
                                    <a:prstGeom prst="rect">
                                      <a:avLst/>
                                    </a:prstGeom>
                                    <a:noFill/>
                                    <a:ln>
                                      <a:noFill/>
                                    </a:ln>
                                  </pic:spPr>
                                </pic:pic>
                              </a:graphicData>
                            </a:graphic>
                          </wp:inline>
                        </w:drawing>
                      </w:r>
                    </w:p>
                    <w:p w14:paraId="30122196" w14:textId="0F5EB391" w:rsidR="00945FB3" w:rsidRDefault="00945FB3" w:rsidP="0095676C">
                      <w:pPr>
                        <w:pStyle w:val="Caption"/>
                      </w:pPr>
                      <w:r>
                        <w:t xml:space="preserve">Figure </w:t>
                      </w:r>
                      <w:fldSimple w:instr=" SEQ Figure \* ARABIC ">
                        <w:r>
                          <w:rPr>
                            <w:noProof/>
                          </w:rPr>
                          <w:t>9</w:t>
                        </w:r>
                      </w:fldSimple>
                      <w:r>
                        <w:t>. Electric sector emissions reductions</w:t>
                      </w:r>
                    </w:p>
                    <w:p w14:paraId="429F52C1" w14:textId="77777777" w:rsidR="00945FB3" w:rsidRDefault="00945FB3" w:rsidP="0095676C"/>
                  </w:txbxContent>
                </v:textbox>
                <w10:anchorlock/>
              </v:shape>
            </w:pict>
          </mc:Fallback>
        </mc:AlternateContent>
      </w:r>
    </w:p>
    <w:p w14:paraId="6076F0D1" w14:textId="77777777" w:rsidR="0095676C" w:rsidRDefault="0095676C" w:rsidP="003A4898">
      <w:pPr>
        <w:spacing w:after="0" w:line="240" w:lineRule="auto"/>
        <w:contextualSpacing/>
        <w:mirrorIndents/>
        <w:jc w:val="both"/>
      </w:pPr>
    </w:p>
    <w:p w14:paraId="47C30759" w14:textId="44814C31" w:rsidR="008C5A3F" w:rsidRDefault="00BB3798" w:rsidP="003A4898">
      <w:pPr>
        <w:spacing w:after="0" w:line="240" w:lineRule="auto"/>
        <w:contextualSpacing/>
        <w:mirrorIndents/>
        <w:jc w:val="both"/>
      </w:pPr>
      <w:r>
        <w:t xml:space="preserve">Another less obvious tradeoff occurs in the industrial sector. </w:t>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w:t>
      </w:r>
      <w:r w:rsidR="0037310A">
        <w:t>shift from</w:t>
      </w:r>
      <w:r w:rsidR="00CE6C5C">
        <w:t xml:space="preserve"> industrial grid electricity use </w:t>
      </w:r>
      <w:r w:rsidR="003F3EDF">
        <w:t>to</w:t>
      </w:r>
      <w:r w:rsidR="00CE6C5C">
        <w:t xml:space="preserve"> CHP electricity production</w:t>
      </w:r>
      <w:r w:rsidR="00D212C5">
        <w:t xml:space="preserve"> (Figure 10)</w:t>
      </w:r>
      <w:r w:rsidR="00CE6C5C">
        <w:t>. While there is an increase in emissions from increased CHP, the increases are minimal in comparison to the much larger reductions seen in the electric sector as a whole.</w:t>
      </w:r>
    </w:p>
    <w:p w14:paraId="59D295D5" w14:textId="7ECAE65D" w:rsidR="000A6443" w:rsidRDefault="000A6443" w:rsidP="003A4898">
      <w:pPr>
        <w:spacing w:after="0" w:line="240" w:lineRule="auto"/>
        <w:contextualSpacing/>
        <w:mirrorIndents/>
        <w:jc w:val="both"/>
      </w:pPr>
    </w:p>
    <w:p w14:paraId="6316A342" w14:textId="749055A0" w:rsidR="008C5A3F" w:rsidRDefault="0095676C" w:rsidP="003A4898">
      <w:pPr>
        <w:spacing w:after="0" w:line="240" w:lineRule="auto"/>
        <w:contextualSpacing/>
        <w:mirrorIndents/>
        <w:jc w:val="both"/>
      </w:pPr>
      <w:r>
        <w:rPr>
          <w:noProof/>
        </w:rPr>
        <mc:AlternateContent>
          <mc:Choice Requires="wps">
            <w:drawing>
              <wp:inline distT="0" distB="0" distL="0" distR="0" wp14:anchorId="6031C034" wp14:editId="6FA76613">
                <wp:extent cx="2905125" cy="4333875"/>
                <wp:effectExtent l="0" t="0" r="28575"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4333875"/>
                        </a:xfrm>
                        <a:prstGeom prst="rect">
                          <a:avLst/>
                        </a:prstGeom>
                        <a:solidFill>
                          <a:srgbClr val="FFFFFF"/>
                        </a:solidFill>
                        <a:ln w="9525">
                          <a:solidFill>
                            <a:schemeClr val="bg2"/>
                          </a:solidFill>
                          <a:miter lim="800000"/>
                          <a:headEnd/>
                          <a:tailEnd/>
                        </a:ln>
                      </wps:spPr>
                      <wps:txbx>
                        <w:txbxContent>
                          <w:p w14:paraId="490FC992" w14:textId="77777777" w:rsidR="00945FB3" w:rsidRDefault="00945FB3"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6294CD87" w:rsidR="00945FB3" w:rsidRDefault="00945FB3" w:rsidP="0095676C">
                            <w:pPr>
                              <w:pStyle w:val="Caption"/>
                            </w:pPr>
                            <w:r>
                              <w:t xml:space="preserve">Figure </w:t>
                            </w:r>
                            <w:fldSimple w:instr=" SEQ Figure \* ARABIC ">
                              <w:r>
                                <w:rPr>
                                  <w:noProof/>
                                </w:rPr>
                                <w:t>10</w:t>
                              </w:r>
                            </w:fldSimple>
                            <w:r>
                              <w:t>. Industrial sector CHP and Grid electricity use</w:t>
                            </w:r>
                          </w:p>
                          <w:p w14:paraId="1B9EFBFD" w14:textId="77777777" w:rsidR="00945FB3" w:rsidRDefault="00945FB3" w:rsidP="0095676C"/>
                        </w:txbxContent>
                      </wps:txbx>
                      <wps:bodyPr rot="0" vert="horz" wrap="square" lIns="91440" tIns="45720" rIns="91440" bIns="45720" anchor="t" anchorCtr="0">
                        <a:noAutofit/>
                      </wps:bodyPr>
                    </wps:wsp>
                  </a:graphicData>
                </a:graphic>
              </wp:inline>
            </w:drawing>
          </mc:Choice>
          <mc:Fallback>
            <w:pict>
              <v:shape w14:anchorId="6031C034" id="_x0000_s1037" type="#_x0000_t202" style="width:228.75pt;height:3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" strokecolor="#e7e6e6 [3214]">
                <v:textbox>
                  <w:txbxContent>
                    <w:p w14:paraId="490FC992" w14:textId="77777777" w:rsidR="00945FB3" w:rsidRDefault="00945FB3" w:rsidP="0095676C">
                      <w:pPr>
                        <w:keepNext/>
                      </w:pPr>
                      <w:r>
                        <w:rPr>
                          <w:noProof/>
                        </w:rPr>
                        <w:drawing>
                          <wp:inline distT="0" distB="0" distL="0" distR="0" wp14:anchorId="55EE6C9E" wp14:editId="36C9BE25">
                            <wp:extent cx="2333625" cy="39066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0476" cy="3918142"/>
                                    </a:xfrm>
                                    <a:prstGeom prst="rect">
                                      <a:avLst/>
                                    </a:prstGeom>
                                  </pic:spPr>
                                </pic:pic>
                              </a:graphicData>
                            </a:graphic>
                          </wp:inline>
                        </w:drawing>
                      </w:r>
                    </w:p>
                    <w:p w14:paraId="7DB4C964" w14:textId="6294CD87" w:rsidR="00945FB3" w:rsidRDefault="00945FB3" w:rsidP="0095676C">
                      <w:pPr>
                        <w:pStyle w:val="Caption"/>
                      </w:pPr>
                      <w:r>
                        <w:t xml:space="preserve">Figure </w:t>
                      </w:r>
                      <w:fldSimple w:instr=" SEQ Figure \* ARABIC ">
                        <w:r>
                          <w:rPr>
                            <w:noProof/>
                          </w:rPr>
                          <w:t>10</w:t>
                        </w:r>
                      </w:fldSimple>
                      <w:r>
                        <w:t>. Industrial sector CHP and Grid electricity use</w:t>
                      </w:r>
                    </w:p>
                    <w:p w14:paraId="1B9EFBFD" w14:textId="77777777" w:rsidR="00945FB3" w:rsidRDefault="00945FB3" w:rsidP="0095676C"/>
                  </w:txbxContent>
                </v:textbox>
                <w10:anchorlock/>
              </v:shape>
            </w:pict>
          </mc:Fallback>
        </mc:AlternateContent>
      </w:r>
    </w:p>
    <w:p w14:paraId="41A0EAAD" w14:textId="61CF0E7F" w:rsidR="00560B1C" w:rsidRDefault="005323A8" w:rsidP="003A4898">
      <w:pPr>
        <w:spacing w:after="0" w:line="240" w:lineRule="auto"/>
        <w:contextualSpacing/>
        <w:mirrorIndents/>
        <w:jc w:val="both"/>
      </w:pPr>
      <w:r>
        <w:t xml:space="preserve">Due to the fact that OSW displaces emissions-neutral </w:t>
      </w:r>
      <w:r w:rsidR="0073565B">
        <w:t>and fossil</w:t>
      </w:r>
      <w:r w:rsidR="001E12F0">
        <w:t xml:space="preserve"> </w:t>
      </w:r>
      <w:r w:rsidR="0073565B">
        <w:t xml:space="preserve">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del w:id="121" w:author="Rosati, Jacky" w:date="2019-12-27T17:25:00Z">
        <w:r w:rsidR="004A7E54" w:rsidDel="00C913A3">
          <w:delText xml:space="preserve">disentangle </w:delText>
        </w:r>
      </w:del>
      <w:ins w:id="122" w:author="Rosati, Jacky" w:date="2019-12-27T17:25:00Z">
        <w:r w:rsidR="00C913A3">
          <w:t>untangle</w:t>
        </w:r>
        <w:r w:rsidR="00C913A3">
          <w:t xml:space="preserve"> </w:t>
        </w:r>
      </w:ins>
      <w:r w:rsidR="004A7E54">
        <w:t xml:space="preserve">the </w:t>
      </w:r>
      <w:r w:rsidR="00687F6C">
        <w:t>e</w:t>
      </w:r>
      <w:r w:rsidR="004A7E54">
        <w:t>ffects of OSW costs and carbon mitigation stringency on total emissions</w:t>
      </w:r>
      <w:r w:rsidR="00F64A3C">
        <w:t xml:space="preserve"> reductions</w:t>
      </w:r>
      <w:del w:id="123" w:author="Rosati, Jacky" w:date="2019-12-27T17:26:00Z">
        <w:r w:rsidR="004A7E54" w:rsidDel="00C913A3">
          <w:delText xml:space="preserve">. In order to tease out this complexity, we looked at </w:delText>
        </w:r>
        <w:r w:rsidR="00B96172" w:rsidDel="00C913A3">
          <w:delText>the</w:delText>
        </w:r>
        <w:r w:rsidR="004A7E54" w:rsidDel="00C913A3">
          <w:delText xml:space="preserve"> confounding factors.</w:delText>
        </w:r>
      </w:del>
      <w:ins w:id="124" w:author="Rosati, Jacky" w:date="2019-12-27T17:26:00Z">
        <w:r w:rsidR="00C913A3">
          <w:t xml:space="preserve">. Investigating confounding </w:t>
        </w:r>
      </w:ins>
      <w:ins w:id="125" w:author="Rosati, Jacky" w:date="2019-12-27T17:27:00Z">
        <w:r w:rsidR="00C913A3">
          <w:t>factors, c</w:t>
        </w:r>
      </w:ins>
      <w:del w:id="126" w:author="Rosati, Jacky" w:date="2019-12-27T17:27:00Z">
        <w:r w:rsidR="004A7E54" w:rsidDel="00C913A3">
          <w:delText xml:space="preserve"> C</w:delText>
        </w:r>
      </w:del>
      <w:r w:rsidR="004A7E54">
        <w:t xml:space="preserve">arbon mitigation stringency elicited a higher percentage of renewables independent of OSW cost, though OSW cost did </w:t>
      </w:r>
      <w:r w:rsidR="004E0F19">
        <w:t>contribute to higher percentages 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57A1091" w14:textId="5F6C0EE7" w:rsidR="00910281" w:rsidDel="00C913A3" w:rsidRDefault="003723FE" w:rsidP="003A4898">
      <w:pPr>
        <w:spacing w:after="0" w:line="240" w:lineRule="auto"/>
        <w:contextualSpacing/>
        <w:mirrorIndents/>
        <w:jc w:val="both"/>
        <w:rPr>
          <w:del w:id="127" w:author="Rosati, Jacky" w:date="2019-12-27T17:27:00Z"/>
        </w:rPr>
      </w:pPr>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 xml:space="preserve">All regression analyses use 2050 values for the independent variables and are applied across all model runs that had OSW </w:t>
      </w:r>
      <w:proofErr w:type="spellStart"/>
      <w:r w:rsidR="00660E0B">
        <w:t>buildout.</w:t>
      </w:r>
    </w:p>
    <w:p w14:paraId="119161AC" w14:textId="4F849BEB" w:rsidR="00910281" w:rsidDel="00C913A3" w:rsidRDefault="00910281" w:rsidP="003A4898">
      <w:pPr>
        <w:spacing w:after="0" w:line="240" w:lineRule="auto"/>
        <w:contextualSpacing/>
        <w:mirrorIndents/>
        <w:jc w:val="both"/>
        <w:rPr>
          <w:del w:id="128" w:author="Rosati, Jacky" w:date="2019-12-27T17:27:00Z"/>
        </w:rPr>
      </w:pPr>
    </w:p>
    <w:p w14:paraId="279261E4" w14:textId="7B4E358D" w:rsidR="00C226E7" w:rsidRDefault="00A63724" w:rsidP="003A4898">
      <w:pPr>
        <w:spacing w:after="0" w:line="240" w:lineRule="auto"/>
        <w:contextualSpacing/>
        <w:mirrorIndents/>
        <w:jc w:val="both"/>
      </w:pPr>
      <w:commentRangeStart w:id="129"/>
      <w:r>
        <w:t>The</w:t>
      </w:r>
      <w:commentRangeEnd w:id="129"/>
      <w:proofErr w:type="spellEnd"/>
      <w:r w:rsidR="00C913A3">
        <w:rPr>
          <w:rStyle w:val="CommentReference"/>
        </w:rPr>
        <w:commentReference w:id="129"/>
      </w:r>
      <w:r>
        <w:t xml:space="preserve"> first set of regressions looks at the impact of the scenario parameters, </w:t>
      </w:r>
      <w:r w:rsidRPr="00A63724">
        <w:t>CO</w:t>
      </w:r>
      <w:r>
        <w:rPr>
          <w:vertAlign w:val="subscript"/>
        </w:rPr>
        <w:t>2</w:t>
      </w:r>
      <w:r>
        <w:t xml:space="preserve"> caps and OSW costs, on total OSW capacity, percentage of renewable generation, and total electricity production.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xml:space="preserve">, leading to a net increase in production as </w:t>
      </w:r>
      <w:r w:rsidR="00C1222C">
        <w:t xml:space="preserve">OSW </w:t>
      </w:r>
      <w:r w:rsidR="00CE3662">
        <w:t xml:space="preserve">costs </w:t>
      </w:r>
      <w:commentRangeStart w:id="130"/>
      <w:r w:rsidR="00CE3662">
        <w:t>decrease</w:t>
      </w:r>
      <w:commentRangeEnd w:id="130"/>
      <w:r w:rsidR="00C913A3">
        <w:rPr>
          <w:rStyle w:val="CommentReference"/>
        </w:rPr>
        <w:commentReference w:id="130"/>
      </w:r>
      <w:r w:rsidR="003A4BF9">
        <w:t>.</w:t>
      </w:r>
    </w:p>
    <w:p w14:paraId="76C0216A" w14:textId="115CCF77" w:rsidR="00C226E7" w:rsidRDefault="00C226E7" w:rsidP="003A4898">
      <w:pPr>
        <w:spacing w:after="0" w:line="240" w:lineRule="auto"/>
        <w:contextualSpacing/>
        <w:mirrorIndents/>
        <w:jc w:val="both"/>
      </w:pPr>
    </w:p>
    <w:p w14:paraId="272970B6" w14:textId="55B3DC2E" w:rsidR="00910281" w:rsidRDefault="0095676C" w:rsidP="003A4898">
      <w:pPr>
        <w:spacing w:after="0" w:line="240" w:lineRule="auto"/>
        <w:contextualSpacing/>
        <w:mirrorIndents/>
        <w:jc w:val="both"/>
      </w:pPr>
      <w:r>
        <w:rPr>
          <w:noProof/>
        </w:rPr>
        <mc:AlternateContent>
          <mc:Choice Requires="wps">
            <w:drawing>
              <wp:inline distT="0" distB="0" distL="0" distR="0" wp14:anchorId="211AFE63" wp14:editId="239DD98F">
                <wp:extent cx="3838575" cy="402907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4029075"/>
                        </a:xfrm>
                        <a:prstGeom prst="rect">
                          <a:avLst/>
                        </a:prstGeom>
                        <a:solidFill>
                          <a:srgbClr val="FFFFFF"/>
                        </a:solidFill>
                        <a:ln w="9525">
                          <a:solidFill>
                            <a:schemeClr val="bg2"/>
                          </a:solidFill>
                          <a:miter lim="800000"/>
                          <a:headEnd/>
                          <a:tailEnd/>
                        </a:ln>
                      </wps:spPr>
                      <wps:txbx>
                        <w:txbxContent>
                          <w:p w14:paraId="31308DE0" w14:textId="77777777" w:rsidR="00945FB3" w:rsidRDefault="00945FB3"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945FB3" w:rsidRDefault="00945FB3"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4A3AD12E" w:rsidR="00945FB3" w:rsidRDefault="00945FB3" w:rsidP="0095676C">
                            <w:pPr>
                              <w:pStyle w:val="Caption"/>
                            </w:pPr>
                            <w:r>
                              <w:t xml:space="preserve">Figure </w:t>
                            </w:r>
                            <w:fldSimple w:instr=" SEQ Figure \* ARABIC ">
                              <w:r>
                                <w:rPr>
                                  <w:noProof/>
                                </w:rPr>
                                <w:t>11</w:t>
                              </w:r>
                            </w:fldSimple>
                            <w:r>
                              <w:t>. Electric sector regression analyses</w:t>
                            </w:r>
                          </w:p>
                          <w:p w14:paraId="3E94D278" w14:textId="77777777" w:rsidR="00945FB3" w:rsidRDefault="00945FB3" w:rsidP="0095676C"/>
                        </w:txbxContent>
                      </wps:txbx>
                      <wps:bodyPr rot="0" vert="horz" wrap="square" lIns="91440" tIns="45720" rIns="91440" bIns="45720" anchor="t" anchorCtr="0">
                        <a:noAutofit/>
                      </wps:bodyPr>
                    </wps:wsp>
                  </a:graphicData>
                </a:graphic>
              </wp:inline>
            </w:drawing>
          </mc:Choice>
          <mc:Fallback>
            <w:pict>
              <v:shape w14:anchorId="211AFE63" id="_x0000_s1038" type="#_x0000_t202" style="width:302.25pt;height:3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" strokecolor="#e7e6e6 [3214]">
                <v:textbox>
                  <w:txbxContent>
                    <w:p w14:paraId="31308DE0" w14:textId="77777777" w:rsidR="00945FB3" w:rsidRDefault="00945FB3" w:rsidP="0095676C">
                      <w:r>
                        <w:rPr>
                          <w:noProof/>
                        </w:rPr>
                        <w:drawing>
                          <wp:inline distT="0" distB="0" distL="0" distR="0" wp14:anchorId="39393257" wp14:editId="624D123D">
                            <wp:extent cx="3559844" cy="217170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68276" cy="2176844"/>
                                    </a:xfrm>
                                    <a:prstGeom prst="rect">
                                      <a:avLst/>
                                    </a:prstGeom>
                                  </pic:spPr>
                                </pic:pic>
                              </a:graphicData>
                            </a:graphic>
                          </wp:inline>
                        </w:drawing>
                      </w:r>
                    </w:p>
                    <w:p w14:paraId="2EBF900F" w14:textId="77777777" w:rsidR="00945FB3" w:rsidRDefault="00945FB3" w:rsidP="0095676C">
                      <w:pPr>
                        <w:keepNext/>
                      </w:pPr>
                      <w:r>
                        <w:rPr>
                          <w:noProof/>
                        </w:rPr>
                        <w:drawing>
                          <wp:inline distT="0" distB="0" distL="0" distR="0" wp14:anchorId="41C197CF" wp14:editId="3AE9BE62">
                            <wp:extent cx="3524250" cy="135487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2627" cy="1400388"/>
                                    </a:xfrm>
                                    <a:prstGeom prst="rect">
                                      <a:avLst/>
                                    </a:prstGeom>
                                  </pic:spPr>
                                </pic:pic>
                              </a:graphicData>
                            </a:graphic>
                          </wp:inline>
                        </w:drawing>
                      </w:r>
                    </w:p>
                    <w:p w14:paraId="06066672" w14:textId="4A3AD12E" w:rsidR="00945FB3" w:rsidRDefault="00945FB3" w:rsidP="0095676C">
                      <w:pPr>
                        <w:pStyle w:val="Caption"/>
                      </w:pPr>
                      <w:r>
                        <w:t xml:space="preserve">Figure </w:t>
                      </w:r>
                      <w:fldSimple w:instr=" SEQ Figure \* ARABIC ">
                        <w:r>
                          <w:rPr>
                            <w:noProof/>
                          </w:rPr>
                          <w:t>11</w:t>
                        </w:r>
                      </w:fldSimple>
                      <w:r>
                        <w:t>. Electric sector regression analyses</w:t>
                      </w:r>
                    </w:p>
                    <w:p w14:paraId="3E94D278" w14:textId="77777777" w:rsidR="00945FB3" w:rsidRDefault="00945FB3" w:rsidP="0095676C"/>
                  </w:txbxContent>
                </v:textbox>
                <w10:anchorlock/>
              </v:shape>
            </w:pict>
          </mc:Fallback>
        </mc:AlternateContent>
      </w:r>
    </w:p>
    <w:p w14:paraId="7012B3D7" w14:textId="77777777" w:rsidR="0095676C" w:rsidRDefault="0095676C" w:rsidP="003A4898">
      <w:pPr>
        <w:spacing w:after="0" w:line="240" w:lineRule="auto"/>
        <w:contextualSpacing/>
        <w:mirrorIndents/>
        <w:jc w:val="both"/>
      </w:pPr>
    </w:p>
    <w:p w14:paraId="28B412E7" w14:textId="49196074"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w:t>
      </w:r>
      <w:r w:rsidR="006436F0">
        <w:t xml:space="preserve"> electric sector</w:t>
      </w:r>
      <w:r>
        <w:t xml:space="preserve">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0D4F5D30" w14:textId="58282ED6" w:rsidR="0030097E" w:rsidRDefault="0095676C" w:rsidP="003A4898">
      <w:pPr>
        <w:spacing w:after="0" w:line="240" w:lineRule="auto"/>
        <w:contextualSpacing/>
        <w:mirrorIndents/>
        <w:jc w:val="both"/>
        <w:rPr>
          <w:b/>
        </w:rPr>
      </w:pPr>
      <w:r>
        <w:rPr>
          <w:noProof/>
        </w:rPr>
        <mc:AlternateContent>
          <mc:Choice Requires="wps">
            <w:drawing>
              <wp:inline distT="0" distB="0" distL="0" distR="0" wp14:anchorId="2EB07AC7" wp14:editId="436302C7">
                <wp:extent cx="3867150" cy="3810000"/>
                <wp:effectExtent l="0" t="0" r="1905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3810000"/>
                        </a:xfrm>
                        <a:prstGeom prst="rect">
                          <a:avLst/>
                        </a:prstGeom>
                        <a:solidFill>
                          <a:srgbClr val="FFFFFF"/>
                        </a:solidFill>
                        <a:ln w="9525">
                          <a:solidFill>
                            <a:schemeClr val="bg2"/>
                          </a:solidFill>
                          <a:miter lim="800000"/>
                          <a:headEnd/>
                          <a:tailEnd/>
                        </a:ln>
                      </wps:spPr>
                      <wps:txbx>
                        <w:txbxContent>
                          <w:p w14:paraId="18369E7E" w14:textId="77777777" w:rsidR="00945FB3" w:rsidRDefault="00945FB3"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945FB3" w:rsidRDefault="00945FB3"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3E5C0660" w:rsidR="00945FB3" w:rsidRDefault="00945FB3" w:rsidP="0095676C">
                            <w:pPr>
                              <w:pStyle w:val="Caption"/>
                            </w:pPr>
                            <w:r>
                              <w:t xml:space="preserve">Figure </w:t>
                            </w:r>
                            <w:fldSimple w:instr=" SEQ Figure \* ARABIC ">
                              <w:r>
                                <w:rPr>
                                  <w:noProof/>
                                </w:rPr>
                                <w:t>12</w:t>
                              </w:r>
                            </w:fldSimple>
                            <w:r>
                              <w:t>. Emissions regression analyses</w:t>
                            </w:r>
                          </w:p>
                          <w:p w14:paraId="10D090E1" w14:textId="77777777" w:rsidR="00945FB3" w:rsidRDefault="00945FB3" w:rsidP="0095676C"/>
                        </w:txbxContent>
                      </wps:txbx>
                      <wps:bodyPr rot="0" vert="horz" wrap="square" lIns="91440" tIns="45720" rIns="91440" bIns="45720" anchor="t" anchorCtr="0">
                        <a:noAutofit/>
                      </wps:bodyPr>
                    </wps:wsp>
                  </a:graphicData>
                </a:graphic>
              </wp:inline>
            </w:drawing>
          </mc:Choice>
          <mc:Fallback>
            <w:pict>
              <v:shape w14:anchorId="2EB07AC7" id="_x0000_s1039" type="#_x0000_t202" style="width:304.5pt;height:3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" strokecolor="#e7e6e6 [3214]">
                <v:textbox>
                  <w:txbxContent>
                    <w:p w14:paraId="18369E7E" w14:textId="77777777" w:rsidR="00945FB3" w:rsidRDefault="00945FB3" w:rsidP="0095676C">
                      <w:r>
                        <w:rPr>
                          <w:noProof/>
                        </w:rPr>
                        <w:drawing>
                          <wp:inline distT="0" distB="0" distL="0" distR="0" wp14:anchorId="7BC2ABB6" wp14:editId="76425F19">
                            <wp:extent cx="3559810" cy="2157744"/>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4848" cy="2166859"/>
                                    </a:xfrm>
                                    <a:prstGeom prst="rect">
                                      <a:avLst/>
                                    </a:prstGeom>
                                  </pic:spPr>
                                </pic:pic>
                              </a:graphicData>
                            </a:graphic>
                          </wp:inline>
                        </w:drawing>
                      </w:r>
                    </w:p>
                    <w:p w14:paraId="026B1627" w14:textId="77777777" w:rsidR="00945FB3" w:rsidRDefault="00945FB3" w:rsidP="0095676C">
                      <w:pPr>
                        <w:keepNext/>
                      </w:pPr>
                      <w:r>
                        <w:rPr>
                          <w:noProof/>
                        </w:rPr>
                        <w:drawing>
                          <wp:inline distT="0" distB="0" distL="0" distR="0" wp14:anchorId="6B473731" wp14:editId="261D4F69">
                            <wp:extent cx="3629593" cy="1162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0222" cy="1165453"/>
                                    </a:xfrm>
                                    <a:prstGeom prst="rect">
                                      <a:avLst/>
                                    </a:prstGeom>
                                  </pic:spPr>
                                </pic:pic>
                              </a:graphicData>
                            </a:graphic>
                          </wp:inline>
                        </w:drawing>
                      </w:r>
                    </w:p>
                    <w:p w14:paraId="613D897E" w14:textId="3E5C0660" w:rsidR="00945FB3" w:rsidRDefault="00945FB3" w:rsidP="0095676C">
                      <w:pPr>
                        <w:pStyle w:val="Caption"/>
                      </w:pPr>
                      <w:r>
                        <w:t xml:space="preserve">Figure </w:t>
                      </w:r>
                      <w:fldSimple w:instr=" SEQ Figure \* ARABIC ">
                        <w:r>
                          <w:rPr>
                            <w:noProof/>
                          </w:rPr>
                          <w:t>12</w:t>
                        </w:r>
                      </w:fldSimple>
                      <w:r>
                        <w:t>. Emissions regression analyses</w:t>
                      </w:r>
                    </w:p>
                    <w:p w14:paraId="10D090E1" w14:textId="77777777" w:rsidR="00945FB3" w:rsidRDefault="00945FB3" w:rsidP="0095676C"/>
                  </w:txbxContent>
                </v:textbox>
                <w10:anchorlock/>
              </v:shape>
            </w:pict>
          </mc:Fallback>
        </mc:AlternateContent>
      </w:r>
    </w:p>
    <w:p w14:paraId="18999F56" w14:textId="77777777" w:rsidR="0095676C" w:rsidRDefault="0095676C" w:rsidP="003A4898">
      <w:pPr>
        <w:spacing w:after="0" w:line="240" w:lineRule="auto"/>
        <w:contextualSpacing/>
        <w:mirrorIndents/>
        <w:jc w:val="both"/>
        <w:rPr>
          <w:b/>
        </w:rPr>
      </w:pPr>
    </w:p>
    <w:p w14:paraId="5351BAA5" w14:textId="1D9EB53F" w:rsidR="0030097E" w:rsidRDefault="00934663" w:rsidP="003A4898">
      <w:pPr>
        <w:spacing w:after="0" w:line="240" w:lineRule="auto"/>
        <w:contextualSpacing/>
        <w:mirrorIndents/>
        <w:jc w:val="both"/>
      </w:pPr>
      <w:r>
        <w:t xml:space="preserve">These regression results include all model runs that </w:t>
      </w:r>
      <w:r w:rsidR="00EE0404">
        <w:t>had OSW bui</w:t>
      </w:r>
      <w:r w:rsidR="004543A3">
        <w:t>l</w:t>
      </w:r>
      <w:r w:rsidR="00EE0404">
        <w:t>dout</w:t>
      </w:r>
      <w:r>
        <w:t xml:space="preserve">,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0E45D4A5" w14:textId="27FB74DE" w:rsidR="000B2C52" w:rsidRDefault="000B2C52" w:rsidP="003A4898">
      <w:pPr>
        <w:spacing w:after="0" w:line="240" w:lineRule="auto"/>
        <w:contextualSpacing/>
        <w:mirrorIndents/>
        <w:jc w:val="both"/>
      </w:pPr>
    </w:p>
    <w:p w14:paraId="38E4CFED" w14:textId="06F69D9A" w:rsidR="003D79B6" w:rsidRPr="003D79B6" w:rsidRDefault="00B9202D" w:rsidP="000926C8">
      <w:pPr>
        <w:pStyle w:val="Heading2"/>
        <w:spacing w:before="0" w:line="240" w:lineRule="auto"/>
        <w:contextualSpacing/>
        <w:mirrorIndents/>
        <w:jc w:val="both"/>
      </w:pPr>
      <w:commentRangeStart w:id="131"/>
      <w:r>
        <w:t>Conclusions</w:t>
      </w:r>
      <w:commentRangeEnd w:id="131"/>
      <w:r w:rsidR="00C913A3">
        <w:rPr>
          <w:rStyle w:val="CommentReference"/>
          <w:rFonts w:asciiTheme="minorHAnsi" w:eastAsiaTheme="minorHAnsi" w:hAnsiTheme="minorHAnsi" w:cstheme="minorBidi"/>
          <w:color w:val="auto"/>
        </w:rPr>
        <w:commentReference w:id="131"/>
      </w:r>
    </w:p>
    <w:p w14:paraId="728138CB" w14:textId="77777777" w:rsidR="000926C8" w:rsidRDefault="000926C8" w:rsidP="003A4898">
      <w:pPr>
        <w:spacing w:line="240" w:lineRule="auto"/>
        <w:contextualSpacing/>
        <w:mirrorIndents/>
        <w:jc w:val="both"/>
      </w:pPr>
    </w:p>
    <w:p w14:paraId="6AF1CE1D" w14:textId="77C87DBD" w:rsidR="00647DF6" w:rsidRDefault="0049664A" w:rsidP="003A4898">
      <w:pPr>
        <w:spacing w:line="240" w:lineRule="auto"/>
        <w:contextualSpacing/>
        <w:mirrorIndents/>
        <w:jc w:val="both"/>
      </w:pPr>
      <w:del w:id="132" w:author="Rosati, Jacky" w:date="2019-12-27T17:30:00Z">
        <w:r w:rsidDel="00C913A3">
          <w:delText xml:space="preserve">In this research, </w:delText>
        </w:r>
        <w:r w:rsidR="00DB79F7" w:rsidDel="00C913A3">
          <w:delText>w</w:delText>
        </w:r>
      </w:del>
      <w:ins w:id="133" w:author="Rosati, Jacky" w:date="2019-12-27T17:30:00Z">
        <w:r w:rsidR="00C913A3">
          <w:t>W</w:t>
        </w:r>
      </w:ins>
      <w:r w:rsidR="00DB79F7">
        <w:t>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1DCD4540" w:rsidR="00420968" w:rsidRPr="00AC3814" w:rsidRDefault="00420968" w:rsidP="003A4898">
      <w:pPr>
        <w:spacing w:line="240" w:lineRule="auto"/>
        <w:contextualSpacing/>
        <w:mirrorIndents/>
        <w:jc w:val="both"/>
      </w:pPr>
      <w:r>
        <w:t xml:space="preserve">This paper found that </w:t>
      </w:r>
      <w:del w:id="134" w:author="Rosati, Jacky" w:date="2019-12-27T17:30:00Z">
        <w:r w:rsidDel="00C913A3">
          <w:delText xml:space="preserve">costs for </w:delText>
        </w:r>
      </w:del>
      <w:r>
        <w:t>OSW</w:t>
      </w:r>
      <w:ins w:id="135" w:author="Rosati, Jacky" w:date="2019-12-27T17:30:00Z">
        <w:r w:rsidR="00C913A3">
          <w:t xml:space="preserve"> costs</w:t>
        </w:r>
      </w:ins>
      <w:r>
        <w:t xml:space="preserve"> will need to decrease by at least </w:t>
      </w:r>
      <w:r w:rsidR="00AC3814">
        <w:t>40%</w:t>
      </w:r>
      <w:r>
        <w:t xml:space="preserve"> to compete on the market with other technologies, both renewable</w:t>
      </w:r>
      <w:ins w:id="136" w:author="Rosati, Jacky" w:date="2019-12-27T17:30:00Z">
        <w:r w:rsidR="00C913A3">
          <w:t>s</w:t>
        </w:r>
      </w:ins>
      <w:r>
        <w:t xml:space="preserve"> and fossil</w:t>
      </w:r>
      <w:r w:rsidR="008937CF">
        <w:t xml:space="preserve"> fuel</w:t>
      </w:r>
      <w:ins w:id="137" w:author="Rosati, Jacky" w:date="2019-12-27T17:30:00Z">
        <w:r w:rsidR="00C913A3">
          <w:t>s</w:t>
        </w:r>
      </w:ins>
      <w:r>
        <w:t xml:space="preserve">. When costs are reduced by </w:t>
      </w:r>
      <w:ins w:id="138" w:author="Rosati, Jacky" w:date="2019-12-27T17:30:00Z">
        <w:r w:rsidR="00C913A3">
          <w:t xml:space="preserve">at least </w:t>
        </w:r>
      </w:ins>
      <w:r w:rsidR="005148D3">
        <w:t>50</w:t>
      </w:r>
      <w:r>
        <w:t xml:space="preserve">%, substantially more OSW is built, </w:t>
      </w:r>
      <w:del w:id="139" w:author="Rosati, Jacky" w:date="2019-12-27T17:31:00Z">
        <w:r w:rsidDel="00C913A3">
          <w:delText xml:space="preserve">as with </w:delText>
        </w:r>
        <w:r w:rsidR="005148D3" w:rsidDel="00C913A3">
          <w:delText xml:space="preserve">60%, </w:delText>
        </w:r>
        <w:r w:rsidDel="00C913A3">
          <w:delText xml:space="preserve">70% and 80%. </w:delText>
        </w:r>
      </w:del>
      <w:ins w:id="140" w:author="Rosati, Jacky" w:date="2019-12-27T17:31:00Z">
        <w:r w:rsidR="00C913A3">
          <w:t xml:space="preserve">At 38%, </w:t>
        </w:r>
      </w:ins>
      <w:r>
        <w:t>OSW reaches its highest modeled market share</w:t>
      </w:r>
      <w:ins w:id="141" w:author="Rosati, Jacky" w:date="2019-12-27T17:31:00Z">
        <w:r w:rsidR="00C913A3">
          <w:t>,</w:t>
        </w:r>
      </w:ins>
      <w:r>
        <w:t xml:space="preserve"> </w:t>
      </w:r>
      <w:del w:id="142" w:author="Rosati, Jacky" w:date="2019-12-27T17:31:00Z">
        <w:r w:rsidDel="00C913A3">
          <w:delText xml:space="preserve">at 38% </w:delText>
        </w:r>
      </w:del>
      <w:r>
        <w:t>with cost reductions and CO</w:t>
      </w:r>
      <w:r>
        <w:rPr>
          <w:vertAlign w:val="subscript"/>
        </w:rPr>
        <w:t>2</w:t>
      </w:r>
      <w:r>
        <w:t xml:space="preserve"> mitigation both at 80%.</w:t>
      </w:r>
      <w:r w:rsidR="002744F5">
        <w:t xml:space="preserve"> </w:t>
      </w:r>
      <w:del w:id="143" w:author="Rosati, Jacky" w:date="2019-12-27T17:32:00Z">
        <w:r w:rsidR="00AC3814" w:rsidDel="00C913A3">
          <w:delText>At each price point,</w:delText>
        </w:r>
      </w:del>
      <w:ins w:id="144" w:author="Rosati, Jacky" w:date="2019-12-27T17:32:00Z">
        <w:r w:rsidR="00C913A3">
          <w:t>,</w:t>
        </w:r>
      </w:ins>
      <w:r w:rsidR="00AC3814">
        <w:t xml:space="preserve"> </w:t>
      </w:r>
      <w:del w:id="145" w:author="Rosati, Jacky" w:date="2019-12-27T17:33:00Z">
        <w:r w:rsidR="00AC3814" w:rsidDel="00C913A3">
          <w:delText>more OSW capacity is built a</w:delText>
        </w:r>
      </w:del>
      <w:ins w:id="146" w:author="Rosati, Jacky" w:date="2019-12-27T17:33:00Z">
        <w:r w:rsidR="00C913A3">
          <w:t>A</w:t>
        </w:r>
      </w:ins>
      <w:r w:rsidR="00AC3814">
        <w:t>s CO</w:t>
      </w:r>
      <w:r w:rsidR="00AC3814">
        <w:rPr>
          <w:vertAlign w:val="subscript"/>
        </w:rPr>
        <w:t>2</w:t>
      </w:r>
      <w:r w:rsidR="00AC3814">
        <w:t xml:space="preserve"> mitigation stringency increases</w:t>
      </w:r>
      <w:ins w:id="147" w:author="Rosati, Jacky" w:date="2019-12-27T17:33:00Z">
        <w:r w:rsidR="00C913A3">
          <w:t>,</w:t>
        </w:r>
        <w:r w:rsidR="00C913A3" w:rsidRPr="00C913A3">
          <w:t xml:space="preserve"> </w:t>
        </w:r>
        <w:r w:rsidR="00C913A3">
          <w:t>more OSW capacity is built</w:t>
        </w:r>
      </w:ins>
      <w:r w:rsidR="00AC3814">
        <w:t xml:space="preserve">. Both </w:t>
      </w:r>
      <w:r w:rsidR="00601663">
        <w:t>study parameters have a positive effect on capacity buildout as they increase, with cost</w:t>
      </w:r>
      <w:del w:id="148" w:author="Rosati, Jacky" w:date="2019-12-27T17:34:00Z">
        <w:r w:rsidR="00601663" w:rsidDel="00C913A3">
          <w:delText>s</w:delText>
        </w:r>
      </w:del>
      <w:r w:rsidR="00601663">
        <w:t xml:space="preserve"> having the greatest </w:t>
      </w:r>
      <w:del w:id="149" w:author="Rosati, Jacky" w:date="2019-12-27T17:34:00Z">
        <w:r w:rsidR="00601663" w:rsidDel="00C913A3">
          <w:delText xml:space="preserve">positive </w:delText>
        </w:r>
      </w:del>
      <w:r w:rsidR="00601663">
        <w:t>impact.</w:t>
      </w:r>
    </w:p>
    <w:p w14:paraId="0A17970B" w14:textId="77777777" w:rsidR="004C2129" w:rsidRDefault="004C2129" w:rsidP="003A4898">
      <w:pPr>
        <w:spacing w:line="240" w:lineRule="auto"/>
        <w:contextualSpacing/>
        <w:mirrorIndents/>
        <w:jc w:val="both"/>
      </w:pPr>
    </w:p>
    <w:p w14:paraId="0D1192ED" w14:textId="15EDEA5A" w:rsidR="002A2CC3" w:rsidRDefault="00647DF6" w:rsidP="003A4898">
      <w:pPr>
        <w:spacing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del w:id="150" w:author="Rosati, Jacky" w:date="2019-12-27T17:34:00Z">
        <w:r w:rsidR="00343055" w:rsidDel="00C913A3">
          <w:delText xml:space="preserve">This </w:delText>
        </w:r>
      </w:del>
      <w:ins w:id="151" w:author="Rosati, Jacky" w:date="2019-12-27T17:34:00Z">
        <w:r w:rsidR="00C913A3">
          <w:t xml:space="preserve">Our </w:t>
        </w:r>
      </w:ins>
      <w:r w:rsidR="00343055">
        <w:t>research characterizes OSW within this context to show how</w:t>
      </w:r>
      <w:r w:rsidR="00426D18">
        <w:t xml:space="preserve"> </w:t>
      </w:r>
      <w:r w:rsidR="00343055">
        <w:t>the grid’s generation mix will change</w:t>
      </w:r>
      <w:r w:rsidR="002A2CC3">
        <w:t>.</w:t>
      </w:r>
      <w:r w:rsidR="00343055">
        <w:t xml:space="preserve"> </w:t>
      </w:r>
      <w:r w:rsidR="000658FC">
        <w:t>As carbon mitigation stringency increases, natural gas and coal are displaced at higher rates. When OSW is to</w:t>
      </w:r>
      <w:r w:rsidR="00D128D1">
        <w:t>o</w:t>
      </w:r>
      <w:r w:rsidR="000658FC">
        <w:t xml:space="preserve"> expensive to compete in the market, solar </w:t>
      </w:r>
      <w:r w:rsidR="00C60D9B">
        <w:t xml:space="preserve">and terrestrial wind capacity </w:t>
      </w:r>
      <w:del w:id="152" w:author="Rosati, Jacky" w:date="2019-12-27T17:34:00Z">
        <w:r w:rsidR="00C60D9B" w:rsidDel="00C913A3">
          <w:delText xml:space="preserve">is </w:delText>
        </w:r>
      </w:del>
      <w:ins w:id="153" w:author="Rosati, Jacky" w:date="2019-12-27T17:34:00Z">
        <w:r w:rsidR="00C913A3">
          <w:t>are</w:t>
        </w:r>
        <w:r w:rsidR="00C913A3">
          <w:t xml:space="preserve"> </w:t>
        </w:r>
      </w:ins>
      <w:r w:rsidR="00C60D9B">
        <w:t xml:space="preserve">added to meet demand and lower emissions to meet the cap. As OSW costs decrease, it is better able to compete with other renewable technologies, as well as new natural gas and existing coal. With lower OSW costs, there is a greater displacement of new natural gas and slower growth of solar and terrestrial wind. </w:t>
      </w:r>
      <w:r w:rsidR="00435AF7">
        <w:t>Despite slower solar and terrestrial wind growth, OSW capacity additions lead to an overall increase in renewable contributions ot the grid.</w:t>
      </w:r>
    </w:p>
    <w:p w14:paraId="30406400" w14:textId="31491A95" w:rsidR="00FC28DF" w:rsidRDefault="00FC28DF" w:rsidP="003A4898">
      <w:pPr>
        <w:spacing w:line="240" w:lineRule="auto"/>
        <w:contextualSpacing/>
        <w:mirrorIndents/>
        <w:jc w:val="both"/>
      </w:pPr>
    </w:p>
    <w:p w14:paraId="3FBC552E" w14:textId="6183486C" w:rsidR="00EC11F6" w:rsidRDefault="00C81A4A" w:rsidP="003A4898">
      <w:pPr>
        <w:spacing w:line="240" w:lineRule="auto"/>
        <w:contextualSpacing/>
        <w:mirrorIndents/>
        <w:jc w:val="both"/>
        <w:rPr>
          <w:noProof/>
        </w:rPr>
      </w:pPr>
      <w:commentRangeStart w:id="154"/>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4A68A5">
        <w:rPr>
          <w:noProof/>
        </w:rPr>
        <w:t xml:space="preserve"> reduction effects</w:t>
      </w:r>
      <w:r w:rsidR="00DA024A">
        <w:rPr>
          <w:noProof/>
        </w:rPr>
        <w:t>.</w:t>
      </w:r>
      <w:r w:rsidR="00261BE0">
        <w:rPr>
          <w:noProof/>
        </w:rPr>
        <w:t xml:space="preserve"> </w:t>
      </w:r>
      <w:r w:rsidR="002B2AB6">
        <w:t>A g</w:t>
      </w:r>
      <w:r w:rsidR="00FC28DF">
        <w:t>reater capacity of OSW, especially in the 80% cost reduction scenarios, require</w:t>
      </w:r>
      <w:r w:rsidR="0093596C">
        <w:t>s</w:t>
      </w:r>
      <w:r w:rsidR="00FC28DF">
        <w:t xml:space="preserv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w:t>
      </w:r>
      <w:r w:rsidR="00A927B8">
        <w:rPr>
          <w:noProof/>
        </w:rPr>
        <w:t xml:space="preserve"> </w:t>
      </w:r>
      <w:r w:rsidR="00EC11F6">
        <w:rPr>
          <w:noProof/>
        </w:rPr>
        <w:t>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36EA4CE7" w:rsidR="005B7B33" w:rsidRDefault="001F05E8" w:rsidP="003A4898">
      <w:pPr>
        <w:spacing w:line="240" w:lineRule="auto"/>
        <w:contextualSpacing/>
        <w:mirrorIndents/>
        <w:jc w:val="both"/>
        <w:rPr>
          <w:noProof/>
        </w:rPr>
      </w:pPr>
      <w:r>
        <w:rPr>
          <w:noProof/>
        </w:rPr>
        <w:t xml:space="preserve">The benefits of systems approach, as is the case with the TIMES model and EPAUS9rT database, can be seen in </w:t>
      </w:r>
      <w:r w:rsidR="009304CB">
        <w:rPr>
          <w:noProof/>
        </w:rPr>
        <w:t>the identification of these</w:t>
      </w:r>
      <w:r w:rsidR="00DE2F7B">
        <w:rPr>
          <w:noProof/>
        </w:rPr>
        <w:t xml:space="preserve"> tradeoffs. OSW is a new technology to the U</w:t>
      </w:r>
      <w:r w:rsidR="00636996">
        <w:rPr>
          <w:noProof/>
        </w:rPr>
        <w:t>.</w:t>
      </w:r>
      <w:r w:rsidR="00DE2F7B">
        <w:rPr>
          <w:noProof/>
        </w:rPr>
        <w:t>S</w:t>
      </w:r>
      <w:r w:rsidR="00636996">
        <w:rPr>
          <w:noProof/>
        </w:rPr>
        <w:t>.</w:t>
      </w:r>
      <w:r w:rsidR="00DE2F7B">
        <w:rPr>
          <w:noProof/>
        </w:rPr>
        <w:t xml:space="preserve">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r w:rsidR="00662625">
        <w:rPr>
          <w:noProof/>
        </w:rPr>
        <w:t xml:space="preserve"> electricity operates more as a traditional fuel as the economy is electrificed and generation resources diversify. </w:t>
      </w:r>
      <w:r w:rsidR="00C82C81">
        <w:rPr>
          <w:noProof/>
        </w:rPr>
        <w:t xml:space="preserve">With this research we </w:t>
      </w:r>
      <w:r w:rsidR="008137FB">
        <w:rPr>
          <w:noProof/>
        </w:rPr>
        <w:t>a</w:t>
      </w:r>
      <w:r w:rsidR="00C82C81">
        <w:rPr>
          <w:noProof/>
        </w:rPr>
        <w:t xml:space="preserve">re able to characterize the role that OSW plays in this system, as well as the potential it holds to reduce emissions. </w:t>
      </w:r>
      <w:commentRangeEnd w:id="154"/>
      <w:r w:rsidR="00C913A3">
        <w:rPr>
          <w:rStyle w:val="CommentReference"/>
        </w:rPr>
        <w:commentReference w:id="154"/>
      </w:r>
    </w:p>
    <w:p w14:paraId="3FADC98B" w14:textId="0919B2ED" w:rsidR="00C82C81" w:rsidRDefault="00C82C81" w:rsidP="003A4898">
      <w:pPr>
        <w:spacing w:line="240" w:lineRule="auto"/>
        <w:contextualSpacing/>
        <w:mirrorIndents/>
        <w:jc w:val="both"/>
        <w:rPr>
          <w:noProof/>
        </w:rPr>
      </w:pPr>
    </w:p>
    <w:p w14:paraId="39F1EC97" w14:textId="2D4638EE" w:rsidR="00C82C81" w:rsidDel="00C913A3" w:rsidRDefault="00C82C81" w:rsidP="003A4898">
      <w:pPr>
        <w:spacing w:line="240" w:lineRule="auto"/>
        <w:contextualSpacing/>
        <w:mirrorIndents/>
        <w:jc w:val="both"/>
        <w:rPr>
          <w:del w:id="155" w:author="Rosati, Jacky" w:date="2019-12-27T17:35:00Z"/>
          <w:noProof/>
        </w:rPr>
      </w:pPr>
      <w:del w:id="156" w:author="Rosati, Jacky" w:date="2019-12-27T17:35:00Z">
        <w:r w:rsidDel="00C913A3">
          <w:rPr>
            <w:noProof/>
          </w:rPr>
          <w:delText xml:space="preserve">Further research might apply this methodology to a database that includes the OSW mandate policies of </w:delText>
        </w:r>
        <w:r w:rsidR="0096434A" w:rsidDel="00C913A3">
          <w:rPr>
            <w:noProof/>
          </w:rPr>
          <w:delText xml:space="preserve">U.S. </w:delText>
        </w:r>
        <w:r w:rsidDel="00C913A3">
          <w:rPr>
            <w:noProof/>
          </w:rPr>
          <w:delText xml:space="preserve">states </w:delText>
        </w:r>
        <w:commentRangeStart w:id="157"/>
        <w:r w:rsidR="007667BA" w:rsidDel="00C913A3">
          <w:rPr>
            <w:noProof/>
          </w:rPr>
          <w:delText>and</w:delText>
        </w:r>
      </w:del>
      <w:commentRangeEnd w:id="157"/>
      <w:r w:rsidR="00C913A3">
        <w:rPr>
          <w:rStyle w:val="CommentReference"/>
        </w:rPr>
        <w:commentReference w:id="157"/>
      </w:r>
      <w:del w:id="158" w:author="Rosati, Jacky" w:date="2019-12-27T17:35:00Z">
        <w:r w:rsidR="007667BA" w:rsidDel="00C913A3">
          <w:rPr>
            <w:noProof/>
          </w:rPr>
          <w:delText xml:space="preserve"> incorporate</w:delText>
        </w:r>
        <w:r w:rsidR="00EA6068" w:rsidDel="00C913A3">
          <w:rPr>
            <w:noProof/>
          </w:rPr>
          <w:delText>s</w:delText>
        </w:r>
        <w:r w:rsidR="007667BA" w:rsidDel="00C913A3">
          <w:rPr>
            <w:noProof/>
          </w:rPr>
          <w:delText xml:space="preserve"> technology learning curves based on the current pipeline, assuming it comes to fruition.</w:delText>
        </w:r>
        <w:r w:rsidR="009B688E" w:rsidDel="00C913A3">
          <w:rPr>
            <w:noProof/>
          </w:rPr>
          <w:delText xml:space="preserve"> </w:delText>
        </w:r>
        <w:r w:rsidR="008C66ED" w:rsidDel="00C913A3">
          <w:rPr>
            <w:noProof/>
          </w:rPr>
          <w:delText xml:space="preserve">The technology landscape and cost reduction pathways are not yet developed, and state policies are likely to shape these as OSW begins to be built. </w:delText>
        </w:r>
        <w:r w:rsidR="00B92BA8" w:rsidDel="00C913A3">
          <w:rPr>
            <w:noProof/>
          </w:rPr>
          <w:delText xml:space="preserve">Changes to </w:delText>
        </w:r>
        <w:r w:rsidR="009B688E" w:rsidDel="00C913A3">
          <w:rPr>
            <w:noProof/>
          </w:rPr>
          <w:delText>emerging technology costs, and thus electricity costs, a</w:delText>
        </w:r>
        <w:r w:rsidR="004A4F6A" w:rsidDel="00C913A3">
          <w:rPr>
            <w:noProof/>
          </w:rPr>
          <w:delText>re likely to affect</w:delText>
        </w:r>
        <w:r w:rsidR="009B688E" w:rsidDel="00C913A3">
          <w:rPr>
            <w:noProof/>
          </w:rPr>
          <w:delText xml:space="preserve"> end-use electrification</w:delText>
        </w:r>
        <w:r w:rsidR="00B265BA" w:rsidDel="00C913A3">
          <w:rPr>
            <w:noProof/>
          </w:rPr>
          <w:delText xml:space="preserve"> and </w:delText>
        </w:r>
        <w:r w:rsidR="007B3554" w:rsidDel="00C913A3">
          <w:rPr>
            <w:noProof/>
          </w:rPr>
          <w:delText xml:space="preserve">cross-sector tradeoffs. </w:delText>
        </w:r>
        <w:r w:rsidR="00D76B6A" w:rsidDel="00C913A3">
          <w:rPr>
            <w:noProof/>
          </w:rPr>
          <w:delText>Focusing research in this area could a</w:delText>
        </w:r>
        <w:r w:rsidR="00B76361" w:rsidDel="00C913A3">
          <w:rPr>
            <w:noProof/>
          </w:rPr>
          <w:delText xml:space="preserve">ssess system-wide emissions outputs and sensitivities to the model parameters. </w:delText>
        </w:r>
        <w:r w:rsidR="00D76B6A" w:rsidDel="00C913A3">
          <w:rPr>
            <w:noProof/>
          </w:rPr>
          <w:delText xml:space="preserve">Additionally, incorporating </w:delText>
        </w:r>
        <w:r w:rsidR="008C66ED" w:rsidDel="00C913A3">
          <w:rPr>
            <w:noProof/>
          </w:rPr>
          <w:delText xml:space="preserve">OSW live-cycle anlyses and emissions accouting </w:delText>
        </w:r>
        <w:r w:rsidR="00D76B6A" w:rsidDel="00C913A3">
          <w:rPr>
            <w:noProof/>
          </w:rPr>
          <w:delText xml:space="preserve">could give a broader picture of the total emissions implications of adding OSW capacity. </w:delText>
        </w:r>
      </w:del>
    </w:p>
    <w:p w14:paraId="0A5B7FE3" w14:textId="7A02BCFA" w:rsidR="001035E5" w:rsidDel="00C913A3" w:rsidRDefault="001035E5" w:rsidP="003A4898">
      <w:pPr>
        <w:spacing w:line="240" w:lineRule="auto"/>
        <w:contextualSpacing/>
        <w:mirrorIndents/>
        <w:jc w:val="both"/>
        <w:rPr>
          <w:del w:id="159" w:author="Rosati, Jacky" w:date="2019-12-27T17:35:00Z"/>
          <w:noProof/>
        </w:rPr>
      </w:pPr>
    </w:p>
    <w:p w14:paraId="5982C602" w14:textId="1113421A" w:rsidR="001035E5" w:rsidRPr="00870406" w:rsidDel="00C913A3" w:rsidRDefault="001035E5" w:rsidP="003A4898">
      <w:pPr>
        <w:spacing w:line="240" w:lineRule="auto"/>
        <w:contextualSpacing/>
        <w:mirrorIndents/>
        <w:jc w:val="both"/>
        <w:rPr>
          <w:del w:id="160" w:author="Rosati, Jacky" w:date="2019-12-27T17:35:00Z"/>
          <w:noProof/>
        </w:rPr>
      </w:pPr>
      <w:del w:id="161" w:author="Rosati, Jacky" w:date="2019-12-27T17:35:00Z">
        <w:r w:rsidDel="00C913A3">
          <w:rPr>
            <w:noProof/>
          </w:rPr>
          <w:delText xml:space="preserve">The emissions reduction potential of OSW was analyzed at a national level in this study, but the TIMES-EPAUS9rT modeling system </w:delText>
        </w:r>
        <w:r w:rsidR="00EF772C" w:rsidDel="00C913A3">
          <w:rPr>
            <w:noProof/>
          </w:rPr>
          <w:delText xml:space="preserve">can </w:delText>
        </w:r>
        <w:r w:rsidDel="00C913A3">
          <w:rPr>
            <w:noProof/>
          </w:rPr>
          <w:delText xml:space="preserve">provide results at the census region level. </w:delText>
        </w:r>
        <w:r w:rsidR="00870406" w:rsidDel="00C913A3">
          <w:rPr>
            <w:noProof/>
          </w:rPr>
          <w:delText>CO</w:delText>
        </w:r>
        <w:r w:rsidR="00870406" w:rsidDel="00C913A3">
          <w:rPr>
            <w:noProof/>
            <w:vertAlign w:val="subscript"/>
          </w:rPr>
          <w:delText>2</w:delText>
        </w:r>
        <w:r w:rsidR="00870406" w:rsidDel="00C913A3">
          <w:rPr>
            <w:noProof/>
          </w:rPr>
          <w:delText xml:space="preserve"> caps </w:delText>
        </w:r>
        <w:r w:rsidR="006E3A36" w:rsidDel="00C913A3">
          <w:rPr>
            <w:noProof/>
          </w:rPr>
          <w:delText xml:space="preserve">could instead be applied </w:delText>
        </w:r>
        <w:r w:rsidR="00870406" w:rsidDel="00C913A3">
          <w:rPr>
            <w:noProof/>
          </w:rPr>
          <w:delText xml:space="preserve">at the regional level </w:delText>
        </w:r>
        <w:r w:rsidR="005E7414" w:rsidDel="00C913A3">
          <w:rPr>
            <w:noProof/>
          </w:rPr>
          <w:delText>to better mimic state RPS and emissions goals</w:delText>
        </w:r>
        <w:r w:rsidR="00870406" w:rsidDel="00C913A3">
          <w:rPr>
            <w:noProof/>
          </w:rPr>
          <w:delText>. Extending the study to quantify emissions reduction benefits for environmental and human health would provide additional assessment of OSW, or another emerging technology</w:delText>
        </w:r>
        <w:r w:rsidR="002418AC" w:rsidDel="00C913A3">
          <w:rPr>
            <w:noProof/>
          </w:rPr>
          <w:delText>, at a national or regional level</w:delText>
        </w:r>
        <w:r w:rsidR="00870406" w:rsidDel="00C913A3">
          <w:rPr>
            <w:noProof/>
          </w:rPr>
          <w:delText>.</w:delText>
        </w:r>
      </w:del>
    </w:p>
    <w:p w14:paraId="3AC69D97" w14:textId="34C723C3" w:rsidR="00214AC1" w:rsidRDefault="00214AC1" w:rsidP="003A4898">
      <w:pPr>
        <w:pStyle w:val="Heading2"/>
        <w:spacing w:before="0" w:line="240" w:lineRule="auto"/>
        <w:contextualSpacing/>
        <w:mirrorIndents/>
        <w:jc w:val="both"/>
      </w:pPr>
      <w:commentRangeStart w:id="162"/>
      <w:r>
        <w:t>Notes</w:t>
      </w:r>
      <w:commentRangeEnd w:id="162"/>
      <w:r w:rsidR="00C913A3">
        <w:rPr>
          <w:rStyle w:val="CommentReference"/>
          <w:rFonts w:asciiTheme="minorHAnsi" w:eastAsiaTheme="minorHAnsi" w:hAnsiTheme="minorHAnsi" w:cstheme="minorBidi"/>
          <w:color w:val="auto"/>
        </w:rPr>
        <w:commentReference w:id="162"/>
      </w:r>
      <w:r>
        <w:t xml:space="preserve"> on Modeling</w:t>
      </w:r>
    </w:p>
    <w:p w14:paraId="7A1855F5" w14:textId="77777777" w:rsidR="00DE27D0" w:rsidRDefault="00DE27D0" w:rsidP="003A4898">
      <w:pPr>
        <w:spacing w:line="240" w:lineRule="auto"/>
        <w:contextualSpacing/>
        <w:mirrorIndents/>
        <w:jc w:val="both"/>
      </w:pPr>
    </w:p>
    <w:p w14:paraId="4FD07A45" w14:textId="5BB71C26" w:rsidR="002A2CC3" w:rsidRPr="0049664A" w:rsidRDefault="00214AC1" w:rsidP="003A4898">
      <w:pPr>
        <w:spacing w:line="240" w:lineRule="auto"/>
        <w:contextualSpacing/>
        <w:mirrorIndents/>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945FB3" w:rsidP="003A4898">
      <w:pPr>
        <w:spacing w:after="0" w:line="240" w:lineRule="auto"/>
        <w:contextualSpacing/>
        <w:mirrorIndents/>
        <w:jc w:val="both"/>
      </w:pPr>
      <w:hyperlink r:id="rId33"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13F1AE95" w14:textId="77777777" w:rsidR="0095676C" w:rsidRPr="0095676C" w:rsidRDefault="005A2E07" w:rsidP="0095676C">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95676C" w:rsidRPr="0095676C">
        <w:t>1.</w:t>
      </w:r>
      <w:r w:rsidR="0095676C" w:rsidRPr="0095676C">
        <w:tab/>
        <w:t xml:space="preserve">NOAA, </w:t>
      </w:r>
      <w:r w:rsidR="0095676C" w:rsidRPr="0095676C">
        <w:rPr>
          <w:i/>
        </w:rPr>
        <w:t>American Community Survey Five-Year Estimates [NOAA Office for Coastal Management, U.S. Census Bureau]</w:t>
      </w:r>
      <w:r w:rsidR="0095676C" w:rsidRPr="0095676C">
        <w:t>, NOAA, Editor. 2014.</w:t>
      </w:r>
    </w:p>
    <w:p w14:paraId="11DD17F5" w14:textId="77777777" w:rsidR="0095676C" w:rsidRPr="0095676C" w:rsidRDefault="0095676C" w:rsidP="0095676C">
      <w:pPr>
        <w:pStyle w:val="EndNoteBibliography"/>
        <w:spacing w:after="0"/>
        <w:ind w:left="720" w:hanging="720"/>
      </w:pPr>
      <w:r w:rsidRPr="0095676C">
        <w:t>2.</w:t>
      </w:r>
      <w:r w:rsidRPr="0095676C">
        <w:tab/>
        <w:t xml:space="preserve">NOAA, </w:t>
      </w:r>
      <w:r w:rsidRPr="0095676C">
        <w:rPr>
          <w:i/>
        </w:rPr>
        <w:t>National Coastal Population Report: Population Trends from 1970 to 2020</w:t>
      </w:r>
      <w:r w:rsidRPr="0095676C">
        <w:t xml:space="preserve">, in </w:t>
      </w:r>
      <w:r w:rsidRPr="0095676C">
        <w:rPr>
          <w:i/>
        </w:rPr>
        <w:t>NOAA's State of the Coast</w:t>
      </w:r>
      <w:r w:rsidRPr="0095676C">
        <w:t>. 2013.</w:t>
      </w:r>
    </w:p>
    <w:p w14:paraId="46EF9DC1" w14:textId="77777777" w:rsidR="0095676C" w:rsidRPr="0095676C" w:rsidRDefault="0095676C" w:rsidP="0095676C">
      <w:pPr>
        <w:pStyle w:val="EndNoteBibliography"/>
        <w:spacing w:after="0"/>
        <w:ind w:left="720" w:hanging="720"/>
      </w:pPr>
      <w:r w:rsidRPr="0095676C">
        <w:t>3.</w:t>
      </w:r>
      <w:r w:rsidRPr="0095676C">
        <w:tab/>
        <w:t xml:space="preserve">Musial, W., et al., </w:t>
      </w:r>
      <w:r w:rsidRPr="0095676C">
        <w:rPr>
          <w:i/>
        </w:rPr>
        <w:t>2016 Offshore Wind Energy Resource Assessment for the United States.</w:t>
      </w:r>
      <w:r w:rsidRPr="0095676C">
        <w:t xml:space="preserve"> National Renewable Energy Laboratory, 2016(NREL/TP-5000-66599).</w:t>
      </w:r>
    </w:p>
    <w:p w14:paraId="689BB8D4" w14:textId="77777777" w:rsidR="0095676C" w:rsidRPr="0095676C" w:rsidRDefault="0095676C" w:rsidP="0095676C">
      <w:pPr>
        <w:pStyle w:val="EndNoteBibliography"/>
        <w:spacing w:after="0"/>
        <w:ind w:left="720" w:hanging="720"/>
      </w:pPr>
      <w:r w:rsidRPr="0095676C">
        <w:t>4.</w:t>
      </w:r>
      <w:r w:rsidRPr="0095676C">
        <w:tab/>
        <w:t xml:space="preserve">Green, R. and N. Vasilakos, </w:t>
      </w:r>
      <w:r w:rsidRPr="0095676C">
        <w:rPr>
          <w:i/>
        </w:rPr>
        <w:t>The economics of offshore wind.</w:t>
      </w:r>
      <w:r w:rsidRPr="0095676C">
        <w:t xml:space="preserve"> Energy Policy, 2011. </w:t>
      </w:r>
      <w:r w:rsidRPr="0095676C">
        <w:rPr>
          <w:b/>
        </w:rPr>
        <w:t>39</w:t>
      </w:r>
      <w:r w:rsidRPr="0095676C">
        <w:t>: p. 496-502.</w:t>
      </w:r>
    </w:p>
    <w:p w14:paraId="4FBDE635" w14:textId="77777777" w:rsidR="0095676C" w:rsidRPr="0095676C" w:rsidRDefault="0095676C" w:rsidP="0095676C">
      <w:pPr>
        <w:pStyle w:val="EndNoteBibliography"/>
        <w:spacing w:after="0"/>
        <w:ind w:left="720" w:hanging="720"/>
      </w:pPr>
      <w:r w:rsidRPr="0095676C">
        <w:t>5.</w:t>
      </w:r>
      <w:r w:rsidRPr="0095676C">
        <w:tab/>
        <w:t xml:space="preserve">Myhr, A., et al., </w:t>
      </w:r>
      <w:r w:rsidRPr="0095676C">
        <w:rPr>
          <w:i/>
        </w:rPr>
        <w:t>Levelised cost of energy for offshore floating wind turbines in a life cycle perspective.</w:t>
      </w:r>
      <w:r w:rsidRPr="0095676C">
        <w:t xml:space="preserve"> Renewable Energy, 2014. </w:t>
      </w:r>
      <w:r w:rsidRPr="0095676C">
        <w:rPr>
          <w:b/>
        </w:rPr>
        <w:t>66</w:t>
      </w:r>
      <w:r w:rsidRPr="0095676C">
        <w:t>: p. 714-728.</w:t>
      </w:r>
    </w:p>
    <w:p w14:paraId="6F8E0C10" w14:textId="77777777" w:rsidR="0095676C" w:rsidRPr="0095676C" w:rsidRDefault="0095676C" w:rsidP="0095676C">
      <w:pPr>
        <w:pStyle w:val="EndNoteBibliography"/>
        <w:spacing w:after="0"/>
        <w:ind w:left="720" w:hanging="720"/>
      </w:pPr>
      <w:r w:rsidRPr="0095676C">
        <w:t>6.</w:t>
      </w:r>
      <w:r w:rsidRPr="0095676C">
        <w:tab/>
        <w:t xml:space="preserve">Stehly, T., et al., </w:t>
      </w:r>
      <w:r w:rsidRPr="0095676C">
        <w:rPr>
          <w:i/>
        </w:rPr>
        <w:t>2017 Cost of Wind Energy Review</w:t>
      </w:r>
      <w:r w:rsidRPr="0095676C">
        <w:t>. 2017, National Renewable Energy Laboratory.</w:t>
      </w:r>
    </w:p>
    <w:p w14:paraId="5B2B2100" w14:textId="77777777" w:rsidR="0095676C" w:rsidRPr="0095676C" w:rsidRDefault="0095676C" w:rsidP="0095676C">
      <w:pPr>
        <w:pStyle w:val="EndNoteBibliography"/>
        <w:spacing w:after="0"/>
        <w:ind w:left="720" w:hanging="720"/>
      </w:pPr>
      <w:r w:rsidRPr="0095676C">
        <w:t>7.</w:t>
      </w:r>
      <w:r w:rsidRPr="0095676C">
        <w:tab/>
        <w:t xml:space="preserve">NCCETC, </w:t>
      </w:r>
      <w:r w:rsidRPr="0095676C">
        <w:rPr>
          <w:i/>
        </w:rPr>
        <w:t>Renewable and Clean Energy Standards: Database of State Incentives for Renewables and Efficiency</w:t>
      </w:r>
      <w:r w:rsidRPr="0095676C">
        <w:t>, N.C.C.E.T. Center, Editor. 2019.</w:t>
      </w:r>
    </w:p>
    <w:p w14:paraId="633EFCA7" w14:textId="77777777" w:rsidR="0095676C" w:rsidRPr="0095676C" w:rsidRDefault="0095676C" w:rsidP="0095676C">
      <w:pPr>
        <w:pStyle w:val="EndNoteBibliography"/>
        <w:spacing w:after="0"/>
        <w:ind w:left="720" w:hanging="720"/>
      </w:pPr>
      <w:r w:rsidRPr="0095676C">
        <w:t>8.</w:t>
      </w:r>
      <w:r w:rsidRPr="0095676C">
        <w:tab/>
        <w:t xml:space="preserve">C2ES, </w:t>
      </w:r>
      <w:r w:rsidRPr="0095676C">
        <w:rPr>
          <w:i/>
        </w:rPr>
        <w:t>U.S. State Greenhouse Gas Emissions Targets</w:t>
      </w:r>
      <w:r w:rsidRPr="0095676C">
        <w:t>, C.f.C.a.E. Solutions, Editor. 2019.</w:t>
      </w:r>
    </w:p>
    <w:p w14:paraId="6B098EF5" w14:textId="77777777" w:rsidR="0095676C" w:rsidRPr="0095676C" w:rsidRDefault="0095676C" w:rsidP="0095676C">
      <w:pPr>
        <w:pStyle w:val="EndNoteBibliography"/>
        <w:spacing w:after="0"/>
        <w:ind w:left="720" w:hanging="720"/>
      </w:pPr>
      <w:r w:rsidRPr="0095676C">
        <w:t>9.</w:t>
      </w:r>
      <w:r w:rsidRPr="0095676C">
        <w:tab/>
        <w:t xml:space="preserve">U.S. EIA, </w:t>
      </w:r>
      <w:r w:rsidRPr="0095676C">
        <w:rPr>
          <w:i/>
        </w:rPr>
        <w:t>US electricity generation by energy source</w:t>
      </w:r>
      <w:r w:rsidRPr="0095676C">
        <w:t>, U.S.E.I. Administration, Editor. 2018.</w:t>
      </w:r>
    </w:p>
    <w:p w14:paraId="67E95CE2" w14:textId="77777777" w:rsidR="0095676C" w:rsidRPr="0095676C" w:rsidRDefault="0095676C" w:rsidP="0095676C">
      <w:pPr>
        <w:pStyle w:val="EndNoteBibliography"/>
        <w:spacing w:after="0"/>
        <w:ind w:left="720" w:hanging="720"/>
      </w:pPr>
      <w:r w:rsidRPr="0095676C">
        <w:t>10.</w:t>
      </w:r>
      <w:r w:rsidRPr="0095676C">
        <w:tab/>
        <w:t xml:space="preserve">U.S. EIA, </w:t>
      </w:r>
      <w:r w:rsidRPr="0095676C">
        <w:rPr>
          <w:i/>
        </w:rPr>
        <w:t>U.S. primary energy consumption by energy source, 2018</w:t>
      </w:r>
      <w:r w:rsidRPr="0095676C">
        <w:t>, U.S.E.I. Administration, Editor. 2018.</w:t>
      </w:r>
    </w:p>
    <w:p w14:paraId="3E31721B" w14:textId="77777777" w:rsidR="0095676C" w:rsidRPr="0095676C" w:rsidRDefault="0095676C" w:rsidP="0095676C">
      <w:pPr>
        <w:pStyle w:val="EndNoteBibliography"/>
        <w:spacing w:after="0"/>
        <w:ind w:left="720" w:hanging="720"/>
      </w:pPr>
      <w:r w:rsidRPr="0095676C">
        <w:t>11.</w:t>
      </w:r>
      <w:r w:rsidRPr="0095676C">
        <w:tab/>
        <w:t xml:space="preserve">U.S. EIA, </w:t>
      </w:r>
      <w:r w:rsidRPr="0095676C">
        <w:rPr>
          <w:i/>
        </w:rPr>
        <w:t>Annual Energy Outlook 2019 - with projections to 2050</w:t>
      </w:r>
      <w:r w:rsidRPr="0095676C">
        <w:t>, U.S.E.I. Administration, Editor. 2019.</w:t>
      </w:r>
    </w:p>
    <w:p w14:paraId="53C541B0" w14:textId="77777777" w:rsidR="0095676C" w:rsidRPr="0095676C" w:rsidRDefault="0095676C" w:rsidP="0095676C">
      <w:pPr>
        <w:pStyle w:val="EndNoteBibliography"/>
        <w:spacing w:after="0"/>
        <w:ind w:left="720" w:hanging="720"/>
      </w:pPr>
      <w:r w:rsidRPr="0095676C">
        <w:t>12.</w:t>
      </w:r>
      <w:r w:rsidRPr="0095676C">
        <w:tab/>
        <w:t xml:space="preserve">U.S. EPA, </w:t>
      </w:r>
      <w:r w:rsidRPr="0095676C">
        <w:rPr>
          <w:i/>
        </w:rPr>
        <w:t>National Emissions Inventory Report</w:t>
      </w:r>
      <w:r w:rsidRPr="0095676C">
        <w:t>, U.S.E.P. Agency, Editor. 2014.</w:t>
      </w:r>
    </w:p>
    <w:p w14:paraId="2FCBECD4" w14:textId="77777777" w:rsidR="0095676C" w:rsidRPr="0095676C" w:rsidRDefault="0095676C" w:rsidP="0095676C">
      <w:pPr>
        <w:pStyle w:val="EndNoteBibliography"/>
        <w:spacing w:after="0"/>
        <w:ind w:left="720" w:hanging="720"/>
      </w:pPr>
      <w:r w:rsidRPr="0095676C">
        <w:t>13.</w:t>
      </w:r>
      <w:r w:rsidRPr="0095676C">
        <w:tab/>
        <w:t xml:space="preserve">U.S. EPA, </w:t>
      </w:r>
      <w:r w:rsidRPr="0095676C">
        <w:rPr>
          <w:i/>
        </w:rPr>
        <w:t>Inventory of U.S. Greenhouse Gas Emissions and Sinks: 1990-2017 Inventory Report</w:t>
      </w:r>
      <w:r w:rsidRPr="0095676C">
        <w:t>, U.S.E.P. Agency, Editor. 2017.</w:t>
      </w:r>
    </w:p>
    <w:p w14:paraId="428C0D2B" w14:textId="77777777" w:rsidR="0095676C" w:rsidRPr="0095676C" w:rsidRDefault="0095676C" w:rsidP="0095676C">
      <w:pPr>
        <w:pStyle w:val="EndNoteBibliography"/>
        <w:spacing w:after="0"/>
        <w:ind w:left="720" w:hanging="720"/>
      </w:pPr>
      <w:r w:rsidRPr="0095676C">
        <w:t>14.</w:t>
      </w:r>
      <w:r w:rsidRPr="0095676C">
        <w:tab/>
        <w:t xml:space="preserve">Loughlin, D.H., et al., </w:t>
      </w:r>
      <w:r w:rsidRPr="0095676C">
        <w:rPr>
          <w:i/>
        </w:rPr>
        <w:t>Methodology for examining potential technology breakthroughs for mitigating CO2 and application to centralized solar phovoltaics.</w:t>
      </w:r>
      <w:r w:rsidRPr="0095676C">
        <w:t xml:space="preserve"> Clean Technologies and Environmental Policy, 2012. </w:t>
      </w:r>
      <w:r w:rsidRPr="0095676C">
        <w:rPr>
          <w:b/>
        </w:rPr>
        <w:t>15</w:t>
      </w:r>
      <w:r w:rsidRPr="0095676C">
        <w:t>(1): p. 9-20.</w:t>
      </w:r>
    </w:p>
    <w:p w14:paraId="073D7731" w14:textId="77777777" w:rsidR="0095676C" w:rsidRPr="0095676C" w:rsidRDefault="0095676C" w:rsidP="0095676C">
      <w:pPr>
        <w:pStyle w:val="EndNoteBibliography"/>
        <w:spacing w:after="0"/>
        <w:ind w:left="720" w:hanging="720"/>
      </w:pPr>
      <w:r w:rsidRPr="0095676C">
        <w:t>15.</w:t>
      </w:r>
      <w:r w:rsidRPr="0095676C">
        <w:tab/>
        <w:t xml:space="preserve">GWEC, </w:t>
      </w:r>
      <w:r w:rsidRPr="0095676C">
        <w:rPr>
          <w:i/>
        </w:rPr>
        <w:t>Global Wind Energy Council: Global Wind Report 2018</w:t>
      </w:r>
      <w:r w:rsidRPr="0095676C">
        <w:t>. 2019, Global Wind Energy Council.</w:t>
      </w:r>
    </w:p>
    <w:p w14:paraId="46DC43E9" w14:textId="77777777" w:rsidR="0095676C" w:rsidRPr="0095676C" w:rsidRDefault="0095676C" w:rsidP="0095676C">
      <w:pPr>
        <w:pStyle w:val="EndNoteBibliography"/>
        <w:spacing w:after="0"/>
        <w:ind w:left="720" w:hanging="720"/>
      </w:pPr>
      <w:r w:rsidRPr="0095676C">
        <w:t>16.</w:t>
      </w:r>
      <w:r w:rsidRPr="0095676C">
        <w:tab/>
        <w:t xml:space="preserve">Beiter, P., et al., </w:t>
      </w:r>
      <w:r w:rsidRPr="0095676C">
        <w:rPr>
          <w:i/>
        </w:rPr>
        <w:t>An Assessment of the Economic Potential of Offshore Wind in the United States from 2015 to 2030.</w:t>
      </w:r>
      <w:r w:rsidRPr="0095676C">
        <w:t xml:space="preserve"> National Renewable Energy Laboratory, 2017(NREL/TP-6A20-67675).</w:t>
      </w:r>
    </w:p>
    <w:p w14:paraId="0B3385B3" w14:textId="77777777" w:rsidR="0095676C" w:rsidRPr="0095676C" w:rsidRDefault="0095676C" w:rsidP="0095676C">
      <w:pPr>
        <w:pStyle w:val="EndNoteBibliography"/>
        <w:spacing w:after="0"/>
        <w:ind w:left="720" w:hanging="720"/>
      </w:pPr>
      <w:r w:rsidRPr="0095676C">
        <w:t>17.</w:t>
      </w:r>
      <w:r w:rsidRPr="0095676C">
        <w:tab/>
        <w:t xml:space="preserve">Bosch, J., I. Staffel, and A.D. Hawkes, </w:t>
      </w:r>
      <w:r w:rsidRPr="0095676C">
        <w:rPr>
          <w:i/>
        </w:rPr>
        <w:t>Temporally explicity and spatially resolved global offshore wind energy potentials.</w:t>
      </w:r>
      <w:r w:rsidRPr="0095676C">
        <w:t xml:space="preserve"> Energy, 2018. </w:t>
      </w:r>
      <w:r w:rsidRPr="0095676C">
        <w:rPr>
          <w:b/>
        </w:rPr>
        <w:t>163</w:t>
      </w:r>
      <w:r w:rsidRPr="0095676C">
        <w:t>: p. 766-781.</w:t>
      </w:r>
    </w:p>
    <w:p w14:paraId="1890AB78" w14:textId="77777777" w:rsidR="0095676C" w:rsidRPr="0095676C" w:rsidRDefault="0095676C" w:rsidP="0095676C">
      <w:pPr>
        <w:pStyle w:val="EndNoteBibliography"/>
        <w:spacing w:after="0"/>
        <w:ind w:left="720" w:hanging="720"/>
      </w:pPr>
      <w:r w:rsidRPr="0095676C">
        <w:t>18.</w:t>
      </w:r>
      <w:r w:rsidRPr="0095676C">
        <w:tab/>
        <w:t xml:space="preserve">Staid, A. and S.D. Guikema, </w:t>
      </w:r>
      <w:r w:rsidRPr="0095676C">
        <w:rPr>
          <w:i/>
        </w:rPr>
        <w:t>Risk Analysis for U.S. Offshore Wind Farms: The Need for an Integrated Approach.</w:t>
      </w:r>
      <w:r w:rsidRPr="0095676C">
        <w:t xml:space="preserve"> Risk Analysius, 2015. </w:t>
      </w:r>
      <w:r w:rsidRPr="0095676C">
        <w:rPr>
          <w:b/>
        </w:rPr>
        <w:t>35</w:t>
      </w:r>
      <w:r w:rsidRPr="0095676C">
        <w:t>(4): p. 587-593.</w:t>
      </w:r>
    </w:p>
    <w:p w14:paraId="3390B158" w14:textId="77777777" w:rsidR="0095676C" w:rsidRPr="0095676C" w:rsidRDefault="0095676C" w:rsidP="0095676C">
      <w:pPr>
        <w:pStyle w:val="EndNoteBibliography"/>
        <w:spacing w:after="0"/>
        <w:ind w:left="720" w:hanging="720"/>
      </w:pPr>
      <w:r w:rsidRPr="0095676C">
        <w:t>19.</w:t>
      </w:r>
      <w:r w:rsidRPr="0095676C">
        <w:tab/>
        <w:t xml:space="preserve">Dupont, E., R. Koppelaar, and H. Jeanmart, </w:t>
      </w:r>
      <w:r w:rsidRPr="0095676C">
        <w:rPr>
          <w:i/>
        </w:rPr>
        <w:t>Global available wind energy with physical and energy return on investment constraints.</w:t>
      </w:r>
      <w:r w:rsidRPr="0095676C">
        <w:t xml:space="preserve"> Applied Energy, 2018. </w:t>
      </w:r>
      <w:r w:rsidRPr="0095676C">
        <w:rPr>
          <w:b/>
        </w:rPr>
        <w:t>209</w:t>
      </w:r>
      <w:r w:rsidRPr="0095676C">
        <w:t>: p. 322-338.</w:t>
      </w:r>
    </w:p>
    <w:p w14:paraId="1DD6DE1C" w14:textId="77777777" w:rsidR="0095676C" w:rsidRPr="0095676C" w:rsidRDefault="0095676C" w:rsidP="0095676C">
      <w:pPr>
        <w:pStyle w:val="EndNoteBibliography"/>
        <w:spacing w:after="0"/>
        <w:ind w:left="720" w:hanging="720"/>
      </w:pPr>
      <w:r w:rsidRPr="0095676C">
        <w:t>20.</w:t>
      </w:r>
      <w:r w:rsidRPr="0095676C">
        <w:tab/>
        <w:t xml:space="preserve">Huang, F., H. Wang, and B. Wen, </w:t>
      </w:r>
      <w:r w:rsidRPr="0095676C">
        <w:rPr>
          <w:i/>
        </w:rPr>
        <w:t>A grid-side reactive power control strategy for highly offshore wind power penetrated systems.</w:t>
      </w:r>
      <w:r w:rsidRPr="0095676C">
        <w:t xml:space="preserve"> Renewable and Sustainable Energy Reviews, 2018. </w:t>
      </w:r>
      <w:r w:rsidRPr="0095676C">
        <w:rPr>
          <w:b/>
        </w:rPr>
        <w:t>10</w:t>
      </w:r>
      <w:r w:rsidRPr="0095676C">
        <w:t>.</w:t>
      </w:r>
    </w:p>
    <w:p w14:paraId="4BE3119F" w14:textId="77777777" w:rsidR="0095676C" w:rsidRPr="0095676C" w:rsidRDefault="0095676C" w:rsidP="0095676C">
      <w:pPr>
        <w:pStyle w:val="EndNoteBibliography"/>
        <w:spacing w:after="0"/>
        <w:ind w:left="720" w:hanging="720"/>
      </w:pPr>
      <w:r w:rsidRPr="0095676C">
        <w:t>21.</w:t>
      </w:r>
      <w:r w:rsidRPr="0095676C">
        <w:tab/>
        <w:t xml:space="preserve">Moller, B., </w:t>
      </w:r>
      <w:r w:rsidRPr="0095676C">
        <w:rPr>
          <w:i/>
        </w:rPr>
        <w:t>Continuous spatial modelling to analyse planning and economic consequences of offshore wind energy.</w:t>
      </w:r>
      <w:r w:rsidRPr="0095676C">
        <w:t xml:space="preserve"> Energy Policy, 2011. </w:t>
      </w:r>
      <w:r w:rsidRPr="0095676C">
        <w:rPr>
          <w:b/>
        </w:rPr>
        <w:t>39</w:t>
      </w:r>
      <w:r w:rsidRPr="0095676C">
        <w:t>: p. 511-517.</w:t>
      </w:r>
    </w:p>
    <w:p w14:paraId="53081FF3" w14:textId="77777777" w:rsidR="0095676C" w:rsidRPr="0095676C" w:rsidRDefault="0095676C" w:rsidP="0095676C">
      <w:pPr>
        <w:pStyle w:val="EndNoteBibliography"/>
        <w:spacing w:after="0"/>
        <w:ind w:left="720" w:hanging="720"/>
      </w:pPr>
      <w:r w:rsidRPr="0095676C">
        <w:t>22.</w:t>
      </w:r>
      <w:r w:rsidRPr="0095676C">
        <w:tab/>
        <w:t xml:space="preserve">Dedecca, J.G., R.A. Hakvoort, and P.M. Herder, </w:t>
      </w:r>
      <w:r w:rsidRPr="0095676C">
        <w:rPr>
          <w:i/>
        </w:rPr>
        <w:t>Transmission expansion simulation for the European Northern Seas offshore grid.</w:t>
      </w:r>
      <w:r w:rsidRPr="0095676C">
        <w:t xml:space="preserve"> Energy, 2017. </w:t>
      </w:r>
      <w:r w:rsidRPr="0095676C">
        <w:rPr>
          <w:b/>
        </w:rPr>
        <w:t>125</w:t>
      </w:r>
      <w:r w:rsidRPr="0095676C">
        <w:t>: p. 805-824.</w:t>
      </w:r>
    </w:p>
    <w:p w14:paraId="480BB106" w14:textId="77777777" w:rsidR="0095676C" w:rsidRPr="0095676C" w:rsidRDefault="0095676C" w:rsidP="0095676C">
      <w:pPr>
        <w:pStyle w:val="EndNoteBibliography"/>
        <w:spacing w:after="0"/>
        <w:ind w:left="720" w:hanging="720"/>
      </w:pPr>
      <w:r w:rsidRPr="0095676C">
        <w:t>23.</w:t>
      </w:r>
      <w:r w:rsidRPr="0095676C">
        <w:tab/>
        <w:t xml:space="preserve">Houghton, T., K.R.W. Bell, and M. Doquet, </w:t>
      </w:r>
      <w:r w:rsidRPr="0095676C">
        <w:rPr>
          <w:i/>
        </w:rPr>
        <w:t>Offshore transmission for wind: Comparing the economic benefits of different offshore network configurations.</w:t>
      </w:r>
      <w:r w:rsidRPr="0095676C">
        <w:t xml:space="preserve"> Renewable Energy, 2016. </w:t>
      </w:r>
      <w:r w:rsidRPr="0095676C">
        <w:rPr>
          <w:b/>
        </w:rPr>
        <w:t>94</w:t>
      </w:r>
      <w:r w:rsidRPr="0095676C">
        <w:t>: p. 268-279.</w:t>
      </w:r>
    </w:p>
    <w:p w14:paraId="412B8F2B" w14:textId="77777777" w:rsidR="0095676C" w:rsidRPr="0095676C" w:rsidRDefault="0095676C" w:rsidP="0095676C">
      <w:pPr>
        <w:pStyle w:val="EndNoteBibliography"/>
        <w:spacing w:after="0"/>
        <w:ind w:left="720" w:hanging="720"/>
      </w:pPr>
      <w:r w:rsidRPr="0095676C">
        <w:t>24.</w:t>
      </w:r>
      <w:r w:rsidRPr="0095676C">
        <w:tab/>
        <w:t xml:space="preserve">Jin, R., et al., </w:t>
      </w:r>
      <w:r w:rsidRPr="0095676C">
        <w:rPr>
          <w:i/>
        </w:rPr>
        <w:t>Cable routing optimization for offshore wind power plants via wind scenarios considering power loss cost model.</w:t>
      </w:r>
      <w:r w:rsidRPr="0095676C">
        <w:t xml:space="preserve"> Applied Energy, 2019. </w:t>
      </w:r>
      <w:r w:rsidRPr="0095676C">
        <w:rPr>
          <w:b/>
        </w:rPr>
        <w:t>254</w:t>
      </w:r>
      <w:r w:rsidRPr="0095676C">
        <w:t>: p. 113719.</w:t>
      </w:r>
    </w:p>
    <w:p w14:paraId="5502EFC7" w14:textId="77777777" w:rsidR="0095676C" w:rsidRPr="0095676C" w:rsidRDefault="0095676C" w:rsidP="0095676C">
      <w:pPr>
        <w:pStyle w:val="EndNoteBibliography"/>
        <w:spacing w:after="0"/>
        <w:ind w:left="720" w:hanging="720"/>
      </w:pPr>
      <w:r w:rsidRPr="0095676C">
        <w:t>25.</w:t>
      </w:r>
      <w:r w:rsidRPr="0095676C">
        <w:tab/>
        <w:t xml:space="preserve">Daniel, J.P., et al., </w:t>
      </w:r>
      <w:r w:rsidRPr="0095676C">
        <w:rPr>
          <w:i/>
        </w:rPr>
        <w:t>National Offshore Wind Energy Grid Interconnection Summary.</w:t>
      </w:r>
      <w:r w:rsidRPr="0095676C">
        <w:t xml:space="preserve"> U.S. Department of Energy, 2014.</w:t>
      </w:r>
    </w:p>
    <w:p w14:paraId="4B1CD7FA" w14:textId="77777777" w:rsidR="0095676C" w:rsidRPr="0095676C" w:rsidRDefault="0095676C" w:rsidP="0095676C">
      <w:pPr>
        <w:pStyle w:val="EndNoteBibliography"/>
        <w:spacing w:after="0"/>
        <w:ind w:left="720" w:hanging="720"/>
      </w:pPr>
      <w:r w:rsidRPr="0095676C">
        <w:t>26.</w:t>
      </w:r>
      <w:r w:rsidRPr="0095676C">
        <w:tab/>
        <w:t xml:space="preserve">St. John, J., </w:t>
      </w:r>
      <w:r w:rsidRPr="0095676C">
        <w:rPr>
          <w:i/>
        </w:rPr>
        <w:t>Offshore Wind Reaches Cost-Competitiveness withouth Subsidies</w:t>
      </w:r>
      <w:r w:rsidRPr="0095676C">
        <w:t xml:space="preserve">, in </w:t>
      </w:r>
      <w:r w:rsidRPr="0095676C">
        <w:rPr>
          <w:i/>
        </w:rPr>
        <w:t>Greentech Media</w:t>
      </w:r>
      <w:r w:rsidRPr="0095676C">
        <w:t>. 2017.</w:t>
      </w:r>
    </w:p>
    <w:p w14:paraId="224B1CF5" w14:textId="6FCCA8CE" w:rsidR="0095676C" w:rsidRPr="0095676C" w:rsidRDefault="0095676C" w:rsidP="0095676C">
      <w:pPr>
        <w:pStyle w:val="EndNoteBibliography"/>
        <w:spacing w:after="0"/>
        <w:ind w:left="720" w:hanging="720"/>
      </w:pPr>
      <w:r w:rsidRPr="0095676C">
        <w:t>27.</w:t>
      </w:r>
      <w:r w:rsidRPr="0095676C">
        <w:tab/>
        <w:t xml:space="preserve">General Electric. </w:t>
      </w:r>
      <w:r w:rsidRPr="0095676C">
        <w:rPr>
          <w:i/>
        </w:rPr>
        <w:t>Haliade-X Offshore Wind Turbine</w:t>
      </w:r>
      <w:r w:rsidRPr="0095676C">
        <w:t xml:space="preserve">. 2019; Available from: </w:t>
      </w:r>
      <w:hyperlink r:id="rId34" w:history="1">
        <w:r w:rsidRPr="0095676C">
          <w:rPr>
            <w:rStyle w:val="Hyperlink"/>
          </w:rPr>
          <w:t>https://www.ge.com/renewableenergy/wind-energy/offshore-wind/haliade-x-offshore-turbine</w:t>
        </w:r>
      </w:hyperlink>
      <w:r w:rsidRPr="0095676C">
        <w:t>.</w:t>
      </w:r>
    </w:p>
    <w:p w14:paraId="1AA177F8" w14:textId="77777777" w:rsidR="0095676C" w:rsidRPr="0095676C" w:rsidRDefault="0095676C" w:rsidP="0095676C">
      <w:pPr>
        <w:pStyle w:val="EndNoteBibliography"/>
        <w:spacing w:after="0"/>
        <w:ind w:left="720" w:hanging="720"/>
      </w:pPr>
      <w:r w:rsidRPr="0095676C">
        <w:t>28.</w:t>
      </w:r>
      <w:r w:rsidRPr="0095676C">
        <w:tab/>
        <w:t xml:space="preserve">Lazard, </w:t>
      </w:r>
      <w:r w:rsidRPr="0095676C">
        <w:rPr>
          <w:i/>
        </w:rPr>
        <w:t>Lazard's Levelized Cost fo Energy Analysis - Version 12.0</w:t>
      </w:r>
      <w:r w:rsidRPr="0095676C">
        <w:t>. 2018.</w:t>
      </w:r>
    </w:p>
    <w:p w14:paraId="4A3F243F" w14:textId="77777777" w:rsidR="0095676C" w:rsidRPr="0095676C" w:rsidRDefault="0095676C" w:rsidP="0095676C">
      <w:pPr>
        <w:pStyle w:val="EndNoteBibliography"/>
        <w:spacing w:after="0"/>
        <w:ind w:left="720" w:hanging="720"/>
      </w:pPr>
      <w:r w:rsidRPr="0095676C">
        <w:t>29.</w:t>
      </w:r>
      <w:r w:rsidRPr="0095676C">
        <w:tab/>
        <w:t xml:space="preserve">Mora, E.B., et al., </w:t>
      </w:r>
      <w:r w:rsidRPr="0095676C">
        <w:rPr>
          <w:i/>
        </w:rPr>
        <w:t>The effects of mean wind speed uncertainty on project finance debt sizing for offshore wind farms.</w:t>
      </w:r>
      <w:r w:rsidRPr="0095676C">
        <w:t xml:space="preserve"> Applied Energy, 2019. </w:t>
      </w:r>
      <w:r w:rsidRPr="0095676C">
        <w:rPr>
          <w:b/>
        </w:rPr>
        <w:t>252</w:t>
      </w:r>
      <w:r w:rsidRPr="0095676C">
        <w:t>: p. 113419.</w:t>
      </w:r>
    </w:p>
    <w:p w14:paraId="77B92C7D" w14:textId="77777777" w:rsidR="0095676C" w:rsidRPr="0095676C" w:rsidRDefault="0095676C" w:rsidP="0095676C">
      <w:pPr>
        <w:pStyle w:val="EndNoteBibliography"/>
        <w:spacing w:after="0"/>
        <w:ind w:left="720" w:hanging="720"/>
      </w:pPr>
      <w:r w:rsidRPr="0095676C">
        <w:t>30.</w:t>
      </w:r>
      <w:r w:rsidRPr="0095676C">
        <w:tab/>
        <w:t xml:space="preserve">AWEA, </w:t>
      </w:r>
      <w:r w:rsidRPr="0095676C">
        <w:rPr>
          <w:i/>
        </w:rPr>
        <w:t>U.S. Offshore Wind Industry Status Update</w:t>
      </w:r>
      <w:r w:rsidRPr="0095676C">
        <w:t>, A.W.E. Association, Editor. 2019.</w:t>
      </w:r>
    </w:p>
    <w:p w14:paraId="36246A29" w14:textId="77777777" w:rsidR="0095676C" w:rsidRPr="0095676C" w:rsidRDefault="0095676C" w:rsidP="0095676C">
      <w:pPr>
        <w:pStyle w:val="EndNoteBibliography"/>
        <w:spacing w:after="0"/>
        <w:ind w:left="720" w:hanging="720"/>
      </w:pPr>
      <w:r w:rsidRPr="0095676C">
        <w:t>31.</w:t>
      </w:r>
      <w:r w:rsidRPr="0095676C">
        <w:tab/>
        <w:t xml:space="preserve">Castle Wind, </w:t>
      </w:r>
      <w:r w:rsidRPr="0095676C">
        <w:rPr>
          <w:i/>
        </w:rPr>
        <w:t>Castle Wind and Monterey Bay Community Power Sign Agreement in Anticipation of Offshore Wind Project Off the Coast of Morro Bay</w:t>
      </w:r>
      <w:r w:rsidRPr="0095676C">
        <w:t>. 2019, Castle Wind.</w:t>
      </w:r>
    </w:p>
    <w:p w14:paraId="398ECCA8" w14:textId="77777777" w:rsidR="0095676C" w:rsidRPr="0095676C" w:rsidRDefault="0095676C" w:rsidP="0095676C">
      <w:pPr>
        <w:pStyle w:val="EndNoteBibliography"/>
        <w:spacing w:after="0"/>
        <w:ind w:left="720" w:hanging="720"/>
      </w:pPr>
      <w:r w:rsidRPr="0095676C">
        <w:t>32.</w:t>
      </w:r>
      <w:r w:rsidRPr="0095676C">
        <w:tab/>
      </w:r>
      <w:r w:rsidRPr="0095676C">
        <w:rPr>
          <w:i/>
        </w:rPr>
        <w:t>An Act Concerning the Procurement of Energy Derived from Offshore Wind</w:t>
      </w:r>
      <w:r w:rsidRPr="0095676C">
        <w:t>. 2019.</w:t>
      </w:r>
    </w:p>
    <w:p w14:paraId="6D468612" w14:textId="77777777" w:rsidR="0095676C" w:rsidRPr="0095676C" w:rsidRDefault="0095676C" w:rsidP="0095676C">
      <w:pPr>
        <w:pStyle w:val="EndNoteBibliography"/>
        <w:spacing w:after="0"/>
        <w:ind w:left="720" w:hanging="720"/>
      </w:pPr>
      <w:r w:rsidRPr="0095676C">
        <w:t>33.</w:t>
      </w:r>
      <w:r w:rsidRPr="0095676C">
        <w:tab/>
      </w:r>
      <w:r w:rsidRPr="0095676C">
        <w:rPr>
          <w:i/>
        </w:rPr>
        <w:t>An Act Concerning Clean Energy Jobs</w:t>
      </w:r>
      <w:r w:rsidRPr="0095676C">
        <w:t>. 2019.</w:t>
      </w:r>
    </w:p>
    <w:p w14:paraId="1A45D9FB" w14:textId="77777777" w:rsidR="0095676C" w:rsidRPr="0095676C" w:rsidRDefault="0095676C" w:rsidP="0095676C">
      <w:pPr>
        <w:pStyle w:val="EndNoteBibliography"/>
        <w:spacing w:after="0"/>
        <w:ind w:left="720" w:hanging="720"/>
      </w:pPr>
      <w:r w:rsidRPr="0095676C">
        <w:t>34.</w:t>
      </w:r>
      <w:r w:rsidRPr="0095676C">
        <w:tab/>
      </w:r>
      <w:r w:rsidRPr="0095676C">
        <w:rPr>
          <w:i/>
        </w:rPr>
        <w:t>An Act to Advance Clean Energy</w:t>
      </w:r>
      <w:r w:rsidRPr="0095676C">
        <w:t>. 2018.</w:t>
      </w:r>
    </w:p>
    <w:p w14:paraId="1797EE0D" w14:textId="77777777" w:rsidR="0095676C" w:rsidRPr="0095676C" w:rsidRDefault="0095676C" w:rsidP="0095676C">
      <w:pPr>
        <w:pStyle w:val="EndNoteBibliography"/>
        <w:spacing w:after="0"/>
        <w:ind w:left="720" w:hanging="720"/>
      </w:pPr>
      <w:r w:rsidRPr="0095676C">
        <w:t>35.</w:t>
      </w:r>
      <w:r w:rsidRPr="0095676C">
        <w:tab/>
        <w:t xml:space="preserve">NJ Board of Public Utilities, </w:t>
      </w:r>
      <w:r w:rsidRPr="0095676C">
        <w:rPr>
          <w:i/>
        </w:rPr>
        <w:t>New Jersey Board of Public Utilities Awards Historic 1,100 MW Offshore Wind Soliciation to Orstead's Ocean Wind Project</w:t>
      </w:r>
      <w:r w:rsidRPr="0095676C">
        <w:t>, S.o.N.J.B.o.P. Utilities, Editor. 2019.</w:t>
      </w:r>
    </w:p>
    <w:p w14:paraId="60BF8E8A" w14:textId="77777777" w:rsidR="0095676C" w:rsidRPr="0095676C" w:rsidRDefault="0095676C" w:rsidP="0095676C">
      <w:pPr>
        <w:pStyle w:val="EndNoteBibliography"/>
        <w:spacing w:after="0"/>
        <w:ind w:left="720" w:hanging="720"/>
      </w:pPr>
      <w:r w:rsidRPr="0095676C">
        <w:t>36.</w:t>
      </w:r>
      <w:r w:rsidRPr="0095676C">
        <w:tab/>
      </w:r>
      <w:r w:rsidRPr="0095676C">
        <w:rPr>
          <w:i/>
        </w:rPr>
        <w:t>Climate Leadership and Community Protection Act</w:t>
      </w:r>
      <w:r w:rsidRPr="0095676C">
        <w:t>. 2019.</w:t>
      </w:r>
    </w:p>
    <w:p w14:paraId="61F7B96C" w14:textId="3710B9C2" w:rsidR="0095676C" w:rsidRPr="0095676C" w:rsidRDefault="0095676C" w:rsidP="0095676C">
      <w:pPr>
        <w:pStyle w:val="EndNoteBibliography"/>
        <w:spacing w:after="0"/>
        <w:ind w:left="720" w:hanging="720"/>
      </w:pPr>
      <w:r w:rsidRPr="0095676C">
        <w:t>37.</w:t>
      </w:r>
      <w:r w:rsidRPr="0095676C">
        <w:tab/>
        <w:t xml:space="preserve">Dominion Energy, </w:t>
      </w:r>
      <w:r w:rsidRPr="0095676C">
        <w:rPr>
          <w:i/>
        </w:rPr>
        <w:t>Dominion Energy Announces Largest Offshore Wind Project in US</w:t>
      </w:r>
      <w:r w:rsidRPr="0095676C">
        <w:t xml:space="preserve">. 2019: </w:t>
      </w:r>
      <w:hyperlink r:id="rId35" w:history="1">
        <w:r w:rsidRPr="0095676C">
          <w:rPr>
            <w:rStyle w:val="Hyperlink"/>
          </w:rPr>
          <w:t>https://www.virginiamercury.com/2019/09/24/four-things-to-know-about-dominions-massive-wind-farm-proposal/</w:t>
        </w:r>
      </w:hyperlink>
      <w:r w:rsidRPr="0095676C">
        <w:t>.</w:t>
      </w:r>
    </w:p>
    <w:p w14:paraId="1A0450B5" w14:textId="77777777" w:rsidR="0095676C" w:rsidRPr="0095676C" w:rsidRDefault="0095676C" w:rsidP="0095676C">
      <w:pPr>
        <w:pStyle w:val="EndNoteBibliography"/>
        <w:spacing w:after="0"/>
        <w:ind w:left="720" w:hanging="720"/>
      </w:pPr>
      <w:r w:rsidRPr="0095676C">
        <w:t>38.</w:t>
      </w:r>
      <w:r w:rsidRPr="0095676C">
        <w:tab/>
        <w:t xml:space="preserve">Liu, J., et al., </w:t>
      </w:r>
      <w:r w:rsidRPr="0095676C">
        <w:rPr>
          <w:i/>
        </w:rPr>
        <w:t>Mitigation pathways of air pollution from residential emissions in the Beijing-Tianjin-Hebei region in China.</w:t>
      </w:r>
      <w:r w:rsidRPr="0095676C">
        <w:t xml:space="preserve"> Environment International, 2019. </w:t>
      </w:r>
      <w:r w:rsidRPr="0095676C">
        <w:rPr>
          <w:b/>
        </w:rPr>
        <w:t>125</w:t>
      </w:r>
      <w:r w:rsidRPr="0095676C">
        <w:t>: p. 236-244.</w:t>
      </w:r>
    </w:p>
    <w:p w14:paraId="296733BC" w14:textId="77777777" w:rsidR="0095676C" w:rsidRPr="0095676C" w:rsidRDefault="0095676C" w:rsidP="0095676C">
      <w:pPr>
        <w:pStyle w:val="EndNoteBibliography"/>
        <w:spacing w:after="0"/>
        <w:ind w:left="720" w:hanging="720"/>
      </w:pPr>
      <w:r w:rsidRPr="0095676C">
        <w:t>39.</w:t>
      </w:r>
      <w:r w:rsidRPr="0095676C">
        <w:tab/>
        <w:t xml:space="preserve">Guan, D., et al., </w:t>
      </w:r>
      <w:r w:rsidRPr="0095676C">
        <w:rPr>
          <w:i/>
        </w:rPr>
        <w:t>Structural decline in China’s CO2 emissions through transitions in industry and energy systems.</w:t>
      </w:r>
      <w:r w:rsidRPr="0095676C">
        <w:t xml:space="preserve"> Nature Geoscience, 2018. </w:t>
      </w:r>
      <w:r w:rsidRPr="0095676C">
        <w:rPr>
          <w:b/>
        </w:rPr>
        <w:t>11</w:t>
      </w:r>
      <w:r w:rsidRPr="0095676C">
        <w:t>(8): p. 551-555.</w:t>
      </w:r>
    </w:p>
    <w:p w14:paraId="0CD8B807" w14:textId="77777777" w:rsidR="0095676C" w:rsidRPr="0095676C" w:rsidRDefault="0095676C" w:rsidP="0095676C">
      <w:pPr>
        <w:pStyle w:val="EndNoteBibliography"/>
        <w:spacing w:after="0"/>
        <w:ind w:left="720" w:hanging="720"/>
      </w:pPr>
      <w:r w:rsidRPr="0095676C">
        <w:t>40.</w:t>
      </w:r>
      <w:r w:rsidRPr="0095676C">
        <w:tab/>
        <w:t xml:space="preserve">Lu, X., et al., </w:t>
      </w:r>
      <w:r w:rsidRPr="0095676C">
        <w:rPr>
          <w:i/>
        </w:rPr>
        <w:t>Opportunity for Offshore Wind to Reduce Future Demand for Coal-Fired Power Plants in China with Consequent Savings in Emissions of CO2.</w:t>
      </w:r>
      <w:r w:rsidRPr="0095676C">
        <w:t xml:space="preserve"> Environmental Science and Technology, 2014. </w:t>
      </w:r>
      <w:r w:rsidRPr="0095676C">
        <w:rPr>
          <w:b/>
        </w:rPr>
        <w:t>48</w:t>
      </w:r>
      <w:r w:rsidRPr="0095676C">
        <w:t>: p. 14764-14771.</w:t>
      </w:r>
    </w:p>
    <w:p w14:paraId="5670364A" w14:textId="77777777" w:rsidR="0095676C" w:rsidRPr="0095676C" w:rsidRDefault="0095676C" w:rsidP="0095676C">
      <w:pPr>
        <w:pStyle w:val="EndNoteBibliography"/>
        <w:spacing w:after="0"/>
        <w:ind w:left="720" w:hanging="720"/>
      </w:pPr>
      <w:r w:rsidRPr="0095676C">
        <w:t>41.</w:t>
      </w:r>
      <w:r w:rsidRPr="0095676C">
        <w:tab/>
        <w:t xml:space="preserve">Zeng, J., et al., </w:t>
      </w:r>
      <w:r w:rsidRPr="0095676C">
        <w:rPr>
          <w:i/>
        </w:rPr>
        <w:t>The impacts of China's provincial energy policies on major air pollutants: A spatial econometric analysis.</w:t>
      </w:r>
      <w:r w:rsidRPr="0095676C">
        <w:t xml:space="preserve"> Energy Policy, 2019. </w:t>
      </w:r>
      <w:r w:rsidRPr="0095676C">
        <w:rPr>
          <w:b/>
        </w:rPr>
        <w:t>132</w:t>
      </w:r>
      <w:r w:rsidRPr="0095676C">
        <w:t>: p. 392-403.</w:t>
      </w:r>
    </w:p>
    <w:p w14:paraId="33C58E24" w14:textId="77777777" w:rsidR="0095676C" w:rsidRPr="0095676C" w:rsidRDefault="0095676C" w:rsidP="0095676C">
      <w:pPr>
        <w:pStyle w:val="EndNoteBibliography"/>
        <w:spacing w:after="0"/>
        <w:ind w:left="720" w:hanging="720"/>
      </w:pPr>
      <w:r w:rsidRPr="0095676C">
        <w:t>42.</w:t>
      </w:r>
      <w:r w:rsidRPr="0095676C">
        <w:tab/>
        <w:t xml:space="preserve">Lu, X., et al., </w:t>
      </w:r>
      <w:r w:rsidRPr="0095676C">
        <w:rPr>
          <w:i/>
        </w:rPr>
        <w:t>Optimal integration of offshore wind power for a steadier, environmentally friendlier, supply of electricity in China.</w:t>
      </w:r>
      <w:r w:rsidRPr="0095676C">
        <w:t xml:space="preserve"> Energy Policy, 2013. </w:t>
      </w:r>
      <w:r w:rsidRPr="0095676C">
        <w:rPr>
          <w:b/>
        </w:rPr>
        <w:t>62</w:t>
      </w:r>
      <w:r w:rsidRPr="0095676C">
        <w:t>: p. 131-138.</w:t>
      </w:r>
    </w:p>
    <w:p w14:paraId="48B49456" w14:textId="77777777" w:rsidR="0095676C" w:rsidRPr="0095676C" w:rsidRDefault="0095676C" w:rsidP="0095676C">
      <w:pPr>
        <w:pStyle w:val="EndNoteBibliography"/>
        <w:spacing w:after="0"/>
        <w:ind w:left="720" w:hanging="720"/>
      </w:pPr>
      <w:r w:rsidRPr="0095676C">
        <w:t>43.</w:t>
      </w:r>
      <w:r w:rsidRPr="0095676C">
        <w:tab/>
        <w:t xml:space="preserve">Cali, U., et al., </w:t>
      </w:r>
      <w:r w:rsidRPr="0095676C">
        <w:rPr>
          <w:i/>
        </w:rPr>
        <w:t>Techno-economic analysis of high potential offshore wind farm locations in Turkey.</w:t>
      </w:r>
      <w:r w:rsidRPr="0095676C">
        <w:t xml:space="preserve"> Energy Strategy Reviews, 2018.</w:t>
      </w:r>
    </w:p>
    <w:p w14:paraId="176A20FA" w14:textId="77777777" w:rsidR="0095676C" w:rsidRPr="0095676C" w:rsidRDefault="0095676C" w:rsidP="0095676C">
      <w:pPr>
        <w:pStyle w:val="EndNoteBibliography"/>
        <w:spacing w:after="0"/>
        <w:ind w:left="720" w:hanging="720"/>
      </w:pPr>
      <w:r w:rsidRPr="0095676C">
        <w:t>44.</w:t>
      </w:r>
      <w:r w:rsidRPr="0095676C">
        <w:tab/>
        <w:t xml:space="preserve">Clancy, J.M., et al., </w:t>
      </w:r>
      <w:r w:rsidRPr="0095676C">
        <w:rPr>
          <w:i/>
        </w:rPr>
        <w:t>Fossil fuel and CO2 emissions savings on a high renewable electricity system - A single year case study for Ireland.</w:t>
      </w:r>
      <w:r w:rsidRPr="0095676C">
        <w:t xml:space="preserve"> Energy Policy, 2015. </w:t>
      </w:r>
      <w:r w:rsidRPr="0095676C">
        <w:rPr>
          <w:b/>
        </w:rPr>
        <w:t>83</w:t>
      </w:r>
      <w:r w:rsidRPr="0095676C">
        <w:t>: p. 151-164.</w:t>
      </w:r>
    </w:p>
    <w:p w14:paraId="3AD5B1AE" w14:textId="77777777" w:rsidR="0095676C" w:rsidRPr="0095676C" w:rsidRDefault="0095676C" w:rsidP="0095676C">
      <w:pPr>
        <w:pStyle w:val="EndNoteBibliography"/>
        <w:spacing w:after="0"/>
        <w:ind w:left="720" w:hanging="720"/>
      </w:pPr>
      <w:r w:rsidRPr="0095676C">
        <w:t>45.</w:t>
      </w:r>
      <w:r w:rsidRPr="0095676C">
        <w:tab/>
        <w:t xml:space="preserve">Lu, X., et al., </w:t>
      </w:r>
      <w:r w:rsidRPr="0095676C">
        <w:rPr>
          <w:i/>
        </w:rPr>
        <w:t>Challenges faced by China compared with the US in developing wind power.</w:t>
      </w:r>
      <w:r w:rsidRPr="0095676C">
        <w:t xml:space="preserve"> Nature Energy, 2016. </w:t>
      </w:r>
      <w:r w:rsidRPr="0095676C">
        <w:rPr>
          <w:b/>
        </w:rPr>
        <w:t>1</w:t>
      </w:r>
      <w:r w:rsidRPr="0095676C">
        <w:t>(6): p. 16061.</w:t>
      </w:r>
    </w:p>
    <w:p w14:paraId="456B2429" w14:textId="77777777" w:rsidR="0095676C" w:rsidRPr="0095676C" w:rsidRDefault="0095676C" w:rsidP="0095676C">
      <w:pPr>
        <w:pStyle w:val="EndNoteBibliography"/>
        <w:spacing w:after="0"/>
        <w:ind w:left="720" w:hanging="720"/>
      </w:pPr>
      <w:r w:rsidRPr="0095676C">
        <w:t>46.</w:t>
      </w:r>
      <w:r w:rsidRPr="0095676C">
        <w:tab/>
        <w:t xml:space="preserve">Holttinen, H. and S. Tuhkanen, </w:t>
      </w:r>
      <w:r w:rsidRPr="0095676C">
        <w:rPr>
          <w:i/>
        </w:rPr>
        <w:t>The effect of wind power of CO2 abatement in the Nordic Countries.</w:t>
      </w:r>
      <w:r w:rsidRPr="0095676C">
        <w:t xml:space="preserve"> Energy Policy, 2004. </w:t>
      </w:r>
      <w:r w:rsidRPr="0095676C">
        <w:rPr>
          <w:b/>
        </w:rPr>
        <w:t>32</w:t>
      </w:r>
      <w:r w:rsidRPr="0095676C">
        <w:t>: p. 1639-1652.</w:t>
      </w:r>
    </w:p>
    <w:p w14:paraId="2F038D57" w14:textId="77777777" w:rsidR="0095676C" w:rsidRPr="0095676C" w:rsidRDefault="0095676C" w:rsidP="0095676C">
      <w:pPr>
        <w:pStyle w:val="EndNoteBibliography"/>
        <w:spacing w:after="0"/>
        <w:ind w:left="720" w:hanging="720"/>
      </w:pPr>
      <w:r w:rsidRPr="0095676C">
        <w:t>47.</w:t>
      </w:r>
      <w:r w:rsidRPr="0095676C">
        <w:tab/>
        <w:t xml:space="preserve">Zhang, S., et al., </w:t>
      </w:r>
      <w:r w:rsidRPr="0095676C">
        <w:rPr>
          <w:i/>
        </w:rPr>
        <w:t>Modeling energy efficiency to improve air quality and health effects of China's cement industry.</w:t>
      </w:r>
      <w:r w:rsidRPr="0095676C">
        <w:t xml:space="preserve"> Applied Energy, 2016.</w:t>
      </w:r>
    </w:p>
    <w:p w14:paraId="612731A1" w14:textId="77777777" w:rsidR="0095676C" w:rsidRPr="0095676C" w:rsidRDefault="0095676C" w:rsidP="0095676C">
      <w:pPr>
        <w:pStyle w:val="EndNoteBibliography"/>
        <w:spacing w:after="0"/>
        <w:ind w:left="720" w:hanging="720"/>
      </w:pPr>
      <w:r w:rsidRPr="0095676C">
        <w:t>48.</w:t>
      </w:r>
      <w:r w:rsidRPr="0095676C">
        <w:tab/>
        <w:t xml:space="preserve">Peng, W., et al., </w:t>
      </w:r>
      <w:r w:rsidRPr="0095676C">
        <w:rPr>
          <w:i/>
        </w:rPr>
        <w:t>Substantial air quality and climate co-benefits achievable now with sectoral mitigation strategies in China.</w:t>
      </w:r>
      <w:r w:rsidRPr="0095676C">
        <w:t xml:space="preserve"> Science of the Total Environment, 2017. </w:t>
      </w:r>
      <w:r w:rsidRPr="0095676C">
        <w:rPr>
          <w:b/>
        </w:rPr>
        <w:t>598</w:t>
      </w:r>
      <w:r w:rsidRPr="0095676C">
        <w:t>: p. 1076-1084.</w:t>
      </w:r>
    </w:p>
    <w:p w14:paraId="3BE7040F" w14:textId="77777777" w:rsidR="0095676C" w:rsidRPr="0095676C" w:rsidRDefault="0095676C" w:rsidP="0095676C">
      <w:pPr>
        <w:pStyle w:val="EndNoteBibliography"/>
        <w:spacing w:after="0"/>
        <w:ind w:left="720" w:hanging="720"/>
      </w:pPr>
      <w:r w:rsidRPr="0095676C">
        <w:t>49.</w:t>
      </w:r>
      <w:r w:rsidRPr="0095676C">
        <w:tab/>
        <w:t xml:space="preserve">Xie, Y., et al., </w:t>
      </w:r>
      <w:r w:rsidRPr="0095676C">
        <w:rPr>
          <w:i/>
        </w:rPr>
        <w:t>Co-benefits of climate mitigation on air quality and human health in Asian countries.</w:t>
      </w:r>
      <w:r w:rsidRPr="0095676C">
        <w:t xml:space="preserve"> Environment International, 2018. </w:t>
      </w:r>
      <w:r w:rsidRPr="0095676C">
        <w:rPr>
          <w:b/>
        </w:rPr>
        <w:t>119</w:t>
      </w:r>
      <w:r w:rsidRPr="0095676C">
        <w:t>: p. 309-318.</w:t>
      </w:r>
    </w:p>
    <w:p w14:paraId="0D834474" w14:textId="77777777" w:rsidR="0095676C" w:rsidRPr="0095676C" w:rsidRDefault="0095676C" w:rsidP="0095676C">
      <w:pPr>
        <w:pStyle w:val="EndNoteBibliography"/>
        <w:spacing w:after="0"/>
        <w:ind w:left="720" w:hanging="720"/>
      </w:pPr>
      <w:r w:rsidRPr="0095676C">
        <w:t>50.</w:t>
      </w:r>
      <w:r w:rsidRPr="0095676C">
        <w:tab/>
        <w:t xml:space="preserve">Peng, W., et al., </w:t>
      </w:r>
      <w:r w:rsidRPr="0095676C">
        <w:rPr>
          <w:i/>
        </w:rPr>
        <w:t>Potential co-benefits of electrification for air quality, health, and CO2 mitigation in 2030 China.</w:t>
      </w:r>
      <w:r w:rsidRPr="0095676C">
        <w:t xml:space="preserve"> Applied Energy, 2018. </w:t>
      </w:r>
      <w:r w:rsidRPr="0095676C">
        <w:rPr>
          <w:b/>
        </w:rPr>
        <w:t>218</w:t>
      </w:r>
      <w:r w:rsidRPr="0095676C">
        <w:t>: p. 511-519.</w:t>
      </w:r>
    </w:p>
    <w:p w14:paraId="1D607B74" w14:textId="77777777" w:rsidR="0095676C" w:rsidRPr="0095676C" w:rsidRDefault="0095676C" w:rsidP="0095676C">
      <w:pPr>
        <w:pStyle w:val="EndNoteBibliography"/>
        <w:spacing w:after="0"/>
        <w:ind w:left="720" w:hanging="720"/>
      </w:pPr>
      <w:r w:rsidRPr="0095676C">
        <w:t>51.</w:t>
      </w:r>
      <w:r w:rsidRPr="0095676C">
        <w:tab/>
        <w:t xml:space="preserve">Yang, J., D. Song, and F. Wu, </w:t>
      </w:r>
      <w:r w:rsidRPr="0095676C">
        <w:rPr>
          <w:i/>
        </w:rPr>
        <w:t>Regional variations of environmental co-benefits of wind power generation in China.</w:t>
      </w:r>
      <w:r w:rsidRPr="0095676C">
        <w:t xml:space="preserve"> Applied Energy, 2017. </w:t>
      </w:r>
      <w:r w:rsidRPr="0095676C">
        <w:rPr>
          <w:b/>
        </w:rPr>
        <w:t>206</w:t>
      </w:r>
      <w:r w:rsidRPr="0095676C">
        <w:t>: p. 1267-1281.</w:t>
      </w:r>
    </w:p>
    <w:p w14:paraId="7D01D018" w14:textId="77777777" w:rsidR="0095676C" w:rsidRPr="0095676C" w:rsidRDefault="0095676C" w:rsidP="0095676C">
      <w:pPr>
        <w:pStyle w:val="EndNoteBibliography"/>
        <w:spacing w:after="0"/>
        <w:ind w:left="720" w:hanging="720"/>
      </w:pPr>
      <w:r w:rsidRPr="0095676C">
        <w:t>52.</w:t>
      </w:r>
      <w:r w:rsidRPr="0095676C">
        <w:tab/>
        <w:t xml:space="preserve">Yang, J., </w:t>
      </w:r>
      <w:r w:rsidRPr="0095676C">
        <w:rPr>
          <w:i/>
        </w:rPr>
        <w:t>Environmental and Climate Change Co-Benefits Analysis of Wind Power Generation in China.</w:t>
      </w:r>
      <w:r w:rsidRPr="0095676C">
        <w:t xml:space="preserve"> Energy Procedia, 2016. </w:t>
      </w:r>
      <w:r w:rsidRPr="0095676C">
        <w:rPr>
          <w:b/>
        </w:rPr>
        <w:t>88</w:t>
      </w:r>
      <w:r w:rsidRPr="0095676C">
        <w:t>: p. 76-81.</w:t>
      </w:r>
    </w:p>
    <w:p w14:paraId="706FBF2D" w14:textId="77777777" w:rsidR="0095676C" w:rsidRPr="0095676C" w:rsidRDefault="0095676C" w:rsidP="0095676C">
      <w:pPr>
        <w:pStyle w:val="EndNoteBibliography"/>
        <w:spacing w:after="0"/>
        <w:ind w:left="720" w:hanging="720"/>
      </w:pPr>
      <w:r w:rsidRPr="0095676C">
        <w:t>53.</w:t>
      </w:r>
      <w:r w:rsidRPr="0095676C">
        <w:tab/>
        <w:t xml:space="preserve">Yuan, J., Z. Yuan, and X. Ou, </w:t>
      </w:r>
      <w:r w:rsidRPr="0095676C">
        <w:rPr>
          <w:i/>
        </w:rPr>
        <w:t>Modeling of environmental benefit evaluation of energy transition to multi-energy complementary system.</w:t>
      </w:r>
      <w:r w:rsidRPr="0095676C">
        <w:t xml:space="preserve"> Energy Procedia, 2019. </w:t>
      </w:r>
      <w:r w:rsidRPr="0095676C">
        <w:rPr>
          <w:b/>
        </w:rPr>
        <w:t>158</w:t>
      </w:r>
      <w:r w:rsidRPr="0095676C">
        <w:t>: p. 4882-4888.</w:t>
      </w:r>
    </w:p>
    <w:p w14:paraId="5BF47978" w14:textId="77777777" w:rsidR="0095676C" w:rsidRPr="0095676C" w:rsidRDefault="0095676C" w:rsidP="0095676C">
      <w:pPr>
        <w:pStyle w:val="EndNoteBibliography"/>
        <w:spacing w:after="0"/>
        <w:ind w:left="720" w:hanging="720"/>
      </w:pPr>
      <w:r w:rsidRPr="0095676C">
        <w:t>54.</w:t>
      </w:r>
      <w:r w:rsidRPr="0095676C">
        <w:tab/>
        <w:t xml:space="preserve">Ou, Y., et al., </w:t>
      </w:r>
      <w:r w:rsidRPr="0095676C">
        <w:rPr>
          <w:i/>
        </w:rPr>
        <w:t>Estimating environmental co-benefits of U.S. low-carbon pathways using an integrated assessment model with state-level resolution.</w:t>
      </w:r>
      <w:r w:rsidRPr="0095676C">
        <w:t xml:space="preserve"> Applied Energy, 2018. </w:t>
      </w:r>
      <w:r w:rsidRPr="0095676C">
        <w:rPr>
          <w:b/>
        </w:rPr>
        <w:t>216</w:t>
      </w:r>
      <w:r w:rsidRPr="0095676C">
        <w:t>: p. 482-493.</w:t>
      </w:r>
    </w:p>
    <w:p w14:paraId="004DD4F7" w14:textId="77777777" w:rsidR="0095676C" w:rsidRPr="0095676C" w:rsidRDefault="0095676C" w:rsidP="0095676C">
      <w:pPr>
        <w:pStyle w:val="EndNoteBibliography"/>
        <w:spacing w:after="0"/>
        <w:ind w:left="720" w:hanging="720"/>
      </w:pPr>
      <w:r w:rsidRPr="0095676C">
        <w:t>55.</w:t>
      </w:r>
      <w:r w:rsidRPr="0095676C">
        <w:tab/>
        <w:t xml:space="preserve">Dimanchev, E.G., et al., </w:t>
      </w:r>
      <w:r w:rsidRPr="0095676C">
        <w:rPr>
          <w:i/>
        </w:rPr>
        <w:t>Health co-benefits of sub-national renewable energy policy in the US.</w:t>
      </w:r>
      <w:r w:rsidRPr="0095676C">
        <w:t xml:space="preserve"> Environmental Research Letters, 2019. </w:t>
      </w:r>
      <w:r w:rsidRPr="0095676C">
        <w:rPr>
          <w:b/>
        </w:rPr>
        <w:t>14</w:t>
      </w:r>
      <w:r w:rsidRPr="0095676C">
        <w:t>.</w:t>
      </w:r>
    </w:p>
    <w:p w14:paraId="16F705A9" w14:textId="77777777" w:rsidR="0095676C" w:rsidRPr="0095676C" w:rsidRDefault="0095676C" w:rsidP="0095676C">
      <w:pPr>
        <w:pStyle w:val="EndNoteBibliography"/>
        <w:spacing w:after="0"/>
        <w:ind w:left="720" w:hanging="720"/>
      </w:pPr>
      <w:r w:rsidRPr="0095676C">
        <w:t>56.</w:t>
      </w:r>
      <w:r w:rsidRPr="0095676C">
        <w:tab/>
        <w:t xml:space="preserve">Novan, K., </w:t>
      </w:r>
      <w:r w:rsidRPr="0095676C">
        <w:rPr>
          <w:i/>
        </w:rPr>
        <w:t>Valuing the Wind: Renewable Energy Policies and Air Pollution Avoided.</w:t>
      </w:r>
      <w:r w:rsidRPr="0095676C">
        <w:t xml:space="preserve"> American Economic Journal: Economic Policy, 2015. </w:t>
      </w:r>
      <w:r w:rsidRPr="0095676C">
        <w:rPr>
          <w:b/>
        </w:rPr>
        <w:t>7</w:t>
      </w:r>
      <w:r w:rsidRPr="0095676C">
        <w:t>(3): p. 291-326.</w:t>
      </w:r>
    </w:p>
    <w:p w14:paraId="3FC56954" w14:textId="77777777" w:rsidR="0095676C" w:rsidRPr="0095676C" w:rsidRDefault="0095676C" w:rsidP="0095676C">
      <w:pPr>
        <w:pStyle w:val="EndNoteBibliography"/>
        <w:spacing w:after="0"/>
        <w:ind w:left="720" w:hanging="720"/>
      </w:pPr>
      <w:r w:rsidRPr="0095676C">
        <w:t>57.</w:t>
      </w:r>
      <w:r w:rsidRPr="0095676C">
        <w:tab/>
        <w:t xml:space="preserve">Millstein, D., et al., </w:t>
      </w:r>
      <w:r w:rsidRPr="0095676C">
        <w:rPr>
          <w:i/>
        </w:rPr>
        <w:t>The climate and air-quality benefits of wind and solar power in the United States.</w:t>
      </w:r>
      <w:r w:rsidRPr="0095676C">
        <w:t xml:space="preserve"> Nature Energy, 2017. </w:t>
      </w:r>
      <w:r w:rsidRPr="0095676C">
        <w:rPr>
          <w:b/>
        </w:rPr>
        <w:t>2</w:t>
      </w:r>
      <w:r w:rsidRPr="0095676C">
        <w:t>: p. 17134.</w:t>
      </w:r>
    </w:p>
    <w:p w14:paraId="3A9CA6B7" w14:textId="77777777" w:rsidR="0095676C" w:rsidRPr="0095676C" w:rsidRDefault="0095676C" w:rsidP="0095676C">
      <w:pPr>
        <w:pStyle w:val="EndNoteBibliography"/>
        <w:ind w:left="720" w:hanging="720"/>
      </w:pPr>
      <w:r w:rsidRPr="0095676C">
        <w:t>58.</w:t>
      </w:r>
      <w:r w:rsidRPr="0095676C">
        <w:tab/>
        <w:t xml:space="preserve">U.S. Department of the Interior and Bureau of Ocean Energy Management, </w:t>
      </w:r>
      <w:r w:rsidRPr="0095676C">
        <w:rPr>
          <w:i/>
        </w:rPr>
        <w:t>Evaluating Benefits of Offshore Wind Energy Projects in NEPA</w:t>
      </w:r>
      <w:r w:rsidRPr="0095676C">
        <w:t>. Headquarters,</w:t>
      </w:r>
    </w:p>
    <w:p w14:paraId="78C79E2A" w14:textId="77777777" w:rsidR="0095676C" w:rsidRPr="0095676C" w:rsidRDefault="0095676C" w:rsidP="0095676C">
      <w:pPr>
        <w:pStyle w:val="EndNoteBibliography"/>
        <w:spacing w:after="0"/>
        <w:ind w:left="720" w:hanging="720"/>
      </w:pPr>
      <w:r w:rsidRPr="0095676C">
        <w:t>Sterling VA,.</w:t>
      </w:r>
    </w:p>
    <w:p w14:paraId="6425534D" w14:textId="77777777" w:rsidR="0095676C" w:rsidRPr="0095676C" w:rsidRDefault="0095676C" w:rsidP="0095676C">
      <w:pPr>
        <w:pStyle w:val="EndNoteBibliography"/>
        <w:spacing w:after="0"/>
        <w:ind w:left="720" w:hanging="720"/>
      </w:pPr>
      <w:r w:rsidRPr="0095676C">
        <w:t>59.</w:t>
      </w:r>
      <w:r w:rsidRPr="0095676C">
        <w:tab/>
        <w:t xml:space="preserve">AWEA, </w:t>
      </w:r>
      <w:r w:rsidRPr="0095676C">
        <w:rPr>
          <w:i/>
        </w:rPr>
        <w:t>U.S. Wind Industry Annual Market Report, Year Ending 2018</w:t>
      </w:r>
      <w:r w:rsidRPr="0095676C">
        <w:t>. 2018.</w:t>
      </w:r>
    </w:p>
    <w:p w14:paraId="64ADF600" w14:textId="77777777" w:rsidR="0095676C" w:rsidRPr="0095676C" w:rsidRDefault="0095676C" w:rsidP="0095676C">
      <w:pPr>
        <w:pStyle w:val="EndNoteBibliography"/>
        <w:spacing w:after="0"/>
        <w:ind w:left="720" w:hanging="720"/>
      </w:pPr>
      <w:r w:rsidRPr="0095676C">
        <w:t>60.</w:t>
      </w:r>
      <w:r w:rsidRPr="0095676C">
        <w:tab/>
        <w:t xml:space="preserve">Greene, J.S. and M. Morrissey, </w:t>
      </w:r>
      <w:r w:rsidRPr="0095676C">
        <w:rPr>
          <w:i/>
        </w:rPr>
        <w:t>Estimated Pollution Reduction from Wind Farms in Oklahoma and Associated Economic and Human Health Benefits.</w:t>
      </w:r>
      <w:r w:rsidRPr="0095676C">
        <w:t xml:space="preserve"> Journal of Renewable Energy, 2012. </w:t>
      </w:r>
      <w:r w:rsidRPr="0095676C">
        <w:rPr>
          <w:b/>
        </w:rPr>
        <w:t>2013</w:t>
      </w:r>
      <w:r w:rsidRPr="0095676C">
        <w:t>.</w:t>
      </w:r>
    </w:p>
    <w:p w14:paraId="0D0C2DA1" w14:textId="77777777" w:rsidR="0095676C" w:rsidRPr="0095676C" w:rsidRDefault="0095676C" w:rsidP="0095676C">
      <w:pPr>
        <w:pStyle w:val="EndNoteBibliography"/>
        <w:spacing w:after="0"/>
        <w:ind w:left="720" w:hanging="720"/>
      </w:pPr>
      <w:r w:rsidRPr="0095676C">
        <w:t>61.</w:t>
      </w:r>
      <w:r w:rsidRPr="0095676C">
        <w:tab/>
        <w:t xml:space="preserve">Lu, X., M.B. McElroy, and N.A. Sluzas, </w:t>
      </w:r>
      <w:r w:rsidRPr="0095676C">
        <w:rPr>
          <w:i/>
        </w:rPr>
        <w:t>Costs for Integrating Wind into the Future ERCOT System with Related Costs for Savings in CO2 Emissions.</w:t>
      </w:r>
      <w:r w:rsidRPr="0095676C">
        <w:t xml:space="preserve"> Environmental Science and Technology, 2011. </w:t>
      </w:r>
      <w:r w:rsidRPr="0095676C">
        <w:rPr>
          <w:b/>
        </w:rPr>
        <w:t>45</w:t>
      </w:r>
      <w:r w:rsidRPr="0095676C">
        <w:t>: p. 3160-3166.</w:t>
      </w:r>
    </w:p>
    <w:p w14:paraId="670FDFB6" w14:textId="77777777" w:rsidR="0095676C" w:rsidRPr="0095676C" w:rsidRDefault="0095676C" w:rsidP="0095676C">
      <w:pPr>
        <w:pStyle w:val="EndNoteBibliography"/>
        <w:spacing w:after="0"/>
        <w:ind w:left="720" w:hanging="720"/>
      </w:pPr>
      <w:r w:rsidRPr="0095676C">
        <w:t>62.</w:t>
      </w:r>
      <w:r w:rsidRPr="0095676C">
        <w:tab/>
        <w:t xml:space="preserve">Nordman, E., et al., </w:t>
      </w:r>
      <w:r w:rsidRPr="0095676C">
        <w:rPr>
          <w:i/>
        </w:rPr>
        <w:t>An Integrated Assessment for Wind Energy in Lake Michigan Coastal Counties.</w:t>
      </w:r>
      <w:r w:rsidRPr="0095676C">
        <w:t xml:space="preserve"> Integrated Environmental Assessment and Management, 2014. </w:t>
      </w:r>
      <w:r w:rsidRPr="0095676C">
        <w:rPr>
          <w:b/>
        </w:rPr>
        <w:t>11</w:t>
      </w:r>
      <w:r w:rsidRPr="0095676C">
        <w:t>(2): p. 287-297.</w:t>
      </w:r>
    </w:p>
    <w:p w14:paraId="7271F76C" w14:textId="77777777" w:rsidR="0095676C" w:rsidRPr="0095676C" w:rsidRDefault="0095676C" w:rsidP="0095676C">
      <w:pPr>
        <w:pStyle w:val="EndNoteBibliography"/>
        <w:spacing w:after="0"/>
        <w:ind w:left="720" w:hanging="720"/>
      </w:pPr>
      <w:r w:rsidRPr="0095676C">
        <w:t>63.</w:t>
      </w:r>
      <w:r w:rsidRPr="0095676C">
        <w:tab/>
        <w:t xml:space="preserve">Chiang, A.C., et al., </w:t>
      </w:r>
      <w:r w:rsidRPr="0095676C">
        <w:rPr>
          <w:i/>
        </w:rPr>
        <w:t>Emissions reduction benefits of siting an offshore wind farm: A temporal and spatial analysis of Lake Michigan.</w:t>
      </w:r>
      <w:r w:rsidRPr="0095676C">
        <w:t xml:space="preserve"> Ecological Economics, 2016. </w:t>
      </w:r>
      <w:r w:rsidRPr="0095676C">
        <w:rPr>
          <w:b/>
        </w:rPr>
        <w:t>130</w:t>
      </w:r>
      <w:r w:rsidRPr="0095676C">
        <w:t>: p. 263-276.</w:t>
      </w:r>
    </w:p>
    <w:p w14:paraId="46309CD2" w14:textId="77777777" w:rsidR="0095676C" w:rsidRPr="0095676C" w:rsidRDefault="0095676C" w:rsidP="0095676C">
      <w:pPr>
        <w:pStyle w:val="EndNoteBibliography"/>
        <w:spacing w:after="0"/>
        <w:ind w:left="720" w:hanging="720"/>
      </w:pPr>
      <w:r w:rsidRPr="0095676C">
        <w:t>64.</w:t>
      </w:r>
      <w:r w:rsidRPr="0095676C">
        <w:tab/>
        <w:t xml:space="preserve">Buonocore, J.J., et al., </w:t>
      </w:r>
      <w:r w:rsidRPr="0095676C">
        <w:rPr>
          <w:i/>
        </w:rPr>
        <w:t>Health and climate benefits of offshore wind facilities in the Mid-Atlantic United States.</w:t>
      </w:r>
      <w:r w:rsidRPr="0095676C">
        <w:t xml:space="preserve"> Environmental Research Letters, 2016. </w:t>
      </w:r>
      <w:r w:rsidRPr="0095676C">
        <w:rPr>
          <w:b/>
        </w:rPr>
        <w:t>11</w:t>
      </w:r>
      <w:r w:rsidRPr="0095676C">
        <w:t>(7).</w:t>
      </w:r>
    </w:p>
    <w:p w14:paraId="6C0E6AD0" w14:textId="77777777" w:rsidR="0095676C" w:rsidRPr="0095676C" w:rsidRDefault="0095676C" w:rsidP="0095676C">
      <w:pPr>
        <w:pStyle w:val="EndNoteBibliography"/>
        <w:spacing w:after="0"/>
        <w:ind w:left="720" w:hanging="720"/>
      </w:pPr>
      <w:r w:rsidRPr="0095676C">
        <w:t>65.</w:t>
      </w:r>
      <w:r w:rsidRPr="0095676C">
        <w:tab/>
        <w:t xml:space="preserve">Reimers, B., B. Ozdirik, and M. Kaltschmitt, </w:t>
      </w:r>
      <w:r w:rsidRPr="0095676C">
        <w:rPr>
          <w:i/>
        </w:rPr>
        <w:t>Greenhouse gas emissions from electricity generated by offshore wind farms.</w:t>
      </w:r>
      <w:r w:rsidRPr="0095676C">
        <w:t xml:space="preserve"> Renewable Energy, 2014. </w:t>
      </w:r>
      <w:r w:rsidRPr="0095676C">
        <w:rPr>
          <w:b/>
        </w:rPr>
        <w:t>72</w:t>
      </w:r>
      <w:r w:rsidRPr="0095676C">
        <w:t>: p. 428-438.</w:t>
      </w:r>
    </w:p>
    <w:p w14:paraId="15DB3B9D" w14:textId="77777777" w:rsidR="0095676C" w:rsidRPr="0095676C" w:rsidRDefault="0095676C" w:rsidP="0095676C">
      <w:pPr>
        <w:pStyle w:val="EndNoteBibliography"/>
        <w:spacing w:after="0"/>
        <w:ind w:left="720" w:hanging="720"/>
      </w:pPr>
      <w:r w:rsidRPr="0095676C">
        <w:t>66.</w:t>
      </w:r>
      <w:r w:rsidRPr="0095676C">
        <w:tab/>
        <w:t xml:space="preserve">Huque, J.C.V.S.V.B.H.D.R.R.K.Z., </w:t>
      </w:r>
      <w:r w:rsidRPr="0095676C">
        <w:rPr>
          <w:i/>
        </w:rPr>
        <w:t>Life Cycle Environmental Impact of Onshore and Offshore Wind Farms in Texas.</w:t>
      </w:r>
      <w:r w:rsidRPr="0095676C">
        <w:t xml:space="preserve"> Sustainability, 2018. </w:t>
      </w:r>
      <w:r w:rsidRPr="0095676C">
        <w:rPr>
          <w:b/>
        </w:rPr>
        <w:t>10</w:t>
      </w:r>
      <w:r w:rsidRPr="0095676C">
        <w:t>: p. 2022-2039.</w:t>
      </w:r>
    </w:p>
    <w:p w14:paraId="0EE0796D" w14:textId="77777777" w:rsidR="0095676C" w:rsidRPr="0095676C" w:rsidRDefault="0095676C" w:rsidP="0095676C">
      <w:pPr>
        <w:pStyle w:val="EndNoteBibliography"/>
        <w:spacing w:after="0"/>
        <w:ind w:left="720" w:hanging="720"/>
      </w:pPr>
      <w:r w:rsidRPr="0095676C">
        <w:t>67.</w:t>
      </w:r>
      <w:r w:rsidRPr="0095676C">
        <w:tab/>
        <w:t xml:space="preserve">Kaldellis, J.K. and D. Apostolou, </w:t>
      </w:r>
      <w:r w:rsidRPr="0095676C">
        <w:rPr>
          <w:i/>
        </w:rPr>
        <w:t>Life cycle energy and carbon footprint of offshore wind energy. Compariosn with onshore counterpart.</w:t>
      </w:r>
      <w:r w:rsidRPr="0095676C">
        <w:t xml:space="preserve"> Renewable Energy, 2017. </w:t>
      </w:r>
      <w:r w:rsidRPr="0095676C">
        <w:rPr>
          <w:b/>
        </w:rPr>
        <w:t>108</w:t>
      </w:r>
      <w:r w:rsidRPr="0095676C">
        <w:t>: p. 72-84.</w:t>
      </w:r>
    </w:p>
    <w:p w14:paraId="751B12D4" w14:textId="77777777" w:rsidR="0095676C" w:rsidRPr="0095676C" w:rsidRDefault="0095676C" w:rsidP="0095676C">
      <w:pPr>
        <w:pStyle w:val="EndNoteBibliography"/>
        <w:spacing w:after="0"/>
        <w:ind w:left="720" w:hanging="720"/>
      </w:pPr>
      <w:r w:rsidRPr="0095676C">
        <w:t>68.</w:t>
      </w:r>
      <w:r w:rsidRPr="0095676C">
        <w:tab/>
        <w:t xml:space="preserve">Apt, W.K.J., </w:t>
      </w:r>
      <w:r w:rsidRPr="0095676C">
        <w:rPr>
          <w:i/>
        </w:rPr>
        <w:t>Air Emissions Due to Wind and Solar Power.</w:t>
      </w:r>
      <w:r w:rsidRPr="0095676C">
        <w:t xml:space="preserve"> Environmental Science and Technology, 2008. </w:t>
      </w:r>
      <w:r w:rsidRPr="0095676C">
        <w:rPr>
          <w:b/>
        </w:rPr>
        <w:t>43</w:t>
      </w:r>
      <w:r w:rsidRPr="0095676C">
        <w:t>: p. 253-258.</w:t>
      </w:r>
    </w:p>
    <w:p w14:paraId="36BFBFF3" w14:textId="77777777" w:rsidR="0095676C" w:rsidRPr="0095676C" w:rsidRDefault="0095676C" w:rsidP="0095676C">
      <w:pPr>
        <w:pStyle w:val="EndNoteBibliography"/>
        <w:spacing w:after="0"/>
        <w:ind w:left="720" w:hanging="720"/>
      </w:pPr>
      <w:r w:rsidRPr="0095676C">
        <w:t>69.</w:t>
      </w:r>
      <w:r w:rsidRPr="0095676C">
        <w:tab/>
        <w:t xml:space="preserve">Bureau of Ocean Energy Management, </w:t>
      </w:r>
      <w:r w:rsidRPr="0095676C">
        <w:rPr>
          <w:i/>
        </w:rPr>
        <w:t>BOEM Announces Next Steps for Proposed New York - New Jersey Wind Energy Transmission Line: Includes Opportunity for Expressions of Competitive Interest and Public Comments</w:t>
      </w:r>
      <w:r w:rsidRPr="0095676C">
        <w:t>. 2019.</w:t>
      </w:r>
    </w:p>
    <w:p w14:paraId="4325E994" w14:textId="77777777" w:rsidR="0095676C" w:rsidRPr="0095676C" w:rsidRDefault="0095676C" w:rsidP="0095676C">
      <w:pPr>
        <w:pStyle w:val="EndNoteBibliography"/>
        <w:spacing w:after="0"/>
        <w:ind w:left="720" w:hanging="720"/>
      </w:pPr>
      <w:r w:rsidRPr="0095676C">
        <w:t>70.</w:t>
      </w:r>
      <w:r w:rsidRPr="0095676C">
        <w:tab/>
        <w:t xml:space="preserve">Lenox, C., </w:t>
      </w:r>
      <w:r w:rsidRPr="0095676C">
        <w:rPr>
          <w:i/>
        </w:rPr>
        <w:t>EPAUS9rT database for use with the TIMES modeling platform</w:t>
      </w:r>
      <w:r w:rsidRPr="0095676C">
        <w:t>. 2019: U.S. Environmental Protection Agency, Washington, DC.</w:t>
      </w:r>
    </w:p>
    <w:p w14:paraId="3709A3F9" w14:textId="77777777" w:rsidR="0095676C" w:rsidRPr="0095676C" w:rsidRDefault="0095676C" w:rsidP="0095676C">
      <w:pPr>
        <w:pStyle w:val="EndNoteBibliography"/>
        <w:spacing w:after="0"/>
        <w:ind w:left="720" w:hanging="720"/>
      </w:pPr>
      <w:r w:rsidRPr="0095676C">
        <w:t>71.</w:t>
      </w:r>
      <w:r w:rsidRPr="0095676C">
        <w:tab/>
        <w:t xml:space="preserve">Loulou, R., et al., </w:t>
      </w:r>
      <w:r w:rsidRPr="0095676C">
        <w:rPr>
          <w:i/>
        </w:rPr>
        <w:t>Documentation for the TIMES model. .</w:t>
      </w:r>
      <w:r w:rsidRPr="0095676C">
        <w:t xml:space="preserve"> Tech. Rep. Energy Technology Systems Analysis Programme (ETSAP), 2005.</w:t>
      </w:r>
    </w:p>
    <w:p w14:paraId="558BAAAE" w14:textId="77777777" w:rsidR="0095676C" w:rsidRPr="0095676C" w:rsidRDefault="0095676C" w:rsidP="0095676C">
      <w:pPr>
        <w:pStyle w:val="EndNoteBibliography"/>
        <w:ind w:left="720" w:hanging="720"/>
      </w:pPr>
      <w:r w:rsidRPr="0095676C">
        <w:t>72.</w:t>
      </w:r>
      <w:r w:rsidRPr="0095676C">
        <w:tab/>
        <w:t xml:space="preserve">Ringkjob, H.-K., P.M. Haugan, and I.M. Solbrekke, </w:t>
      </w:r>
      <w:r w:rsidRPr="0095676C">
        <w:rPr>
          <w:i/>
        </w:rPr>
        <w:t>A review of modelling tools for energy and electricity systems with large shares of variable renewables.</w:t>
      </w:r>
      <w:r w:rsidRPr="0095676C">
        <w:t xml:space="preserve"> Renewable and Sustainable Energy Reviews, 2018. </w:t>
      </w:r>
      <w:r w:rsidRPr="0095676C">
        <w:rPr>
          <w:b/>
        </w:rPr>
        <w:t>96</w:t>
      </w:r>
      <w:r w:rsidRPr="0095676C">
        <w:t>: p. 440-459.</w:t>
      </w:r>
    </w:p>
    <w:p w14:paraId="0366F77F" w14:textId="75717C72"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Rosati, Jacky" w:date="2019-12-27T16:26:00Z" w:initials="RJ">
    <w:p w14:paraId="0C1A1CE3" w14:textId="1685733B" w:rsidR="00827EBA" w:rsidRDefault="00827EBA">
      <w:pPr>
        <w:pStyle w:val="CommentText"/>
      </w:pPr>
      <w:r>
        <w:rPr>
          <w:rStyle w:val="CommentReference"/>
        </w:rPr>
        <w:annotationRef/>
      </w:r>
      <w:r>
        <w:t xml:space="preserve">Morgan – this is a good paper but needs a bit of refinement.  While I am admittedly not an expert in this area, I have made </w:t>
      </w:r>
      <w:r w:rsidR="00D20962">
        <w:t>several suggestions as well as corrections to make the paper more readable and impactful.</w:t>
      </w:r>
    </w:p>
  </w:comment>
  <w:comment w:id="10" w:author="Rosati, Jacky" w:date="2019-12-27T16:28:00Z" w:initials="RJ">
    <w:p w14:paraId="79F611CB" w14:textId="7F06A2C5" w:rsidR="00D20962" w:rsidRDefault="00D20962">
      <w:pPr>
        <w:pStyle w:val="CommentText"/>
      </w:pPr>
      <w:r>
        <w:rPr>
          <w:rStyle w:val="CommentReference"/>
        </w:rPr>
        <w:annotationRef/>
      </w:r>
      <w:r>
        <w:t>This is a confusing sentence.  Please clarify, as I know what you mean to say but it doesn’t come across well.</w:t>
      </w:r>
    </w:p>
  </w:comment>
  <w:comment w:id="13" w:author="Rosati, Jacky" w:date="2019-12-27T16:33:00Z" w:initials="RJ">
    <w:p w14:paraId="34EF89B5" w14:textId="2CA48390" w:rsidR="00D20962" w:rsidRDefault="00D20962">
      <w:pPr>
        <w:pStyle w:val="CommentText"/>
      </w:pPr>
      <w:r>
        <w:rPr>
          <w:rStyle w:val="CommentReference"/>
        </w:rPr>
        <w:annotationRef/>
      </w:r>
      <w:r>
        <w:t>Spell out the first time you use this in the actual text (not abstract)</w:t>
      </w:r>
    </w:p>
  </w:comment>
  <w:comment w:id="14" w:author="Rosati, Jacky" w:date="2019-12-27T16:40:00Z" w:initials="RJ">
    <w:p w14:paraId="4669DD99" w14:textId="476E6C64" w:rsidR="00883CCC" w:rsidRDefault="00883CCC">
      <w:pPr>
        <w:pStyle w:val="CommentText"/>
      </w:pPr>
      <w:r>
        <w:rPr>
          <w:rStyle w:val="CommentReference"/>
        </w:rPr>
        <w:annotationRef/>
      </w:r>
      <w:r>
        <w:t>Not sure you need this paragraph …. It seems to be just another thing but not something that impact the rest of the results ……</w:t>
      </w:r>
    </w:p>
  </w:comment>
  <w:comment w:id="28" w:author="Rosati, Jacky" w:date="2019-12-27T16:36:00Z" w:initials="RJ">
    <w:p w14:paraId="1B137559" w14:textId="2D4321BE" w:rsidR="00D20962" w:rsidRDefault="00D20962">
      <w:pPr>
        <w:pStyle w:val="CommentText"/>
      </w:pPr>
      <w:r>
        <w:rPr>
          <w:rStyle w:val="CommentReference"/>
        </w:rPr>
        <w:annotationRef/>
      </w:r>
      <w:r>
        <w:t>location</w:t>
      </w:r>
    </w:p>
  </w:comment>
  <w:comment w:id="45" w:author="Rosati, Jacky" w:date="2019-12-27T16:46:00Z" w:initials="RJ">
    <w:p w14:paraId="641702FB" w14:textId="6BF07CC1" w:rsidR="00883CCC" w:rsidRDefault="00883CCC">
      <w:pPr>
        <w:pStyle w:val="CommentText"/>
      </w:pPr>
      <w:r>
        <w:rPr>
          <w:rStyle w:val="CommentReference"/>
        </w:rPr>
        <w:annotationRef/>
      </w:r>
      <w:r>
        <w:t>what type of federal programs are you talking about here?</w:t>
      </w:r>
    </w:p>
  </w:comment>
  <w:comment w:id="47" w:author="Rosati, Jacky" w:date="2019-12-27T16:44:00Z" w:initials="RJ">
    <w:p w14:paraId="199CE9E1" w14:textId="73F39E90" w:rsidR="00883CCC" w:rsidRDefault="00883CCC">
      <w:pPr>
        <w:pStyle w:val="CommentText"/>
      </w:pPr>
      <w:r>
        <w:rPr>
          <w:rStyle w:val="CommentReference"/>
        </w:rPr>
        <w:annotationRef/>
      </w:r>
      <w:r>
        <w:t xml:space="preserve">Combine the next several paragraphs – you have far to many small paragraphs </w:t>
      </w:r>
    </w:p>
  </w:comment>
  <w:comment w:id="54" w:author="Rosati, Jacky" w:date="2019-12-27T16:46:00Z" w:initials="RJ">
    <w:p w14:paraId="78F869CB" w14:textId="08C520D3" w:rsidR="00883CCC" w:rsidRDefault="00883CCC">
      <w:pPr>
        <w:pStyle w:val="CommentText"/>
      </w:pPr>
      <w:r>
        <w:rPr>
          <w:rStyle w:val="CommentReference"/>
        </w:rPr>
        <w:annotationRef/>
      </w:r>
      <w:r>
        <w:t>Spell out</w:t>
      </w:r>
    </w:p>
  </w:comment>
  <w:comment w:id="69" w:author="Rosati, Jacky" w:date="2019-12-27T16:51:00Z" w:initials="RJ">
    <w:p w14:paraId="644A8275" w14:textId="1A8DDF35" w:rsidR="00883CCC" w:rsidRDefault="00883CCC">
      <w:pPr>
        <w:pStyle w:val="CommentText"/>
      </w:pPr>
      <w:r>
        <w:rPr>
          <w:rStyle w:val="CommentReference"/>
        </w:rPr>
        <w:annotationRef/>
      </w:r>
      <w:r>
        <w:t>You should only use which when the word that doesn’t work</w:t>
      </w:r>
    </w:p>
  </w:comment>
  <w:comment w:id="71" w:author="Rosati, Jacky" w:date="2019-12-27T16:49:00Z" w:initials="RJ">
    <w:p w14:paraId="375309F9" w14:textId="4EBDE8F5" w:rsidR="00883CCC" w:rsidRDefault="00883CCC">
      <w:pPr>
        <w:pStyle w:val="CommentText"/>
      </w:pPr>
      <w:r>
        <w:rPr>
          <w:rStyle w:val="CommentReference"/>
        </w:rPr>
        <w:annotationRef/>
      </w:r>
      <w:r>
        <w:t>Rarely use first name … Moller et al??</w:t>
      </w:r>
    </w:p>
  </w:comment>
  <w:comment w:id="78" w:author="Rosati, Jacky" w:date="2019-12-27T16:31:00Z" w:initials="RJ">
    <w:p w14:paraId="70399307" w14:textId="22AC2C28" w:rsidR="00D20962" w:rsidRDefault="00D20962">
      <w:pPr>
        <w:pStyle w:val="CommentText"/>
      </w:pPr>
      <w:r>
        <w:rPr>
          <w:rStyle w:val="CommentReference"/>
        </w:rPr>
        <w:annotationRef/>
      </w:r>
      <w:r>
        <w:t>Spell out</w:t>
      </w:r>
    </w:p>
  </w:comment>
  <w:comment w:id="82" w:author="Rosati, Jacky" w:date="2019-12-27T16:32:00Z" w:initials="RJ">
    <w:p w14:paraId="645F41DC" w14:textId="58223F9F" w:rsidR="00D20962" w:rsidRDefault="00D20962">
      <w:pPr>
        <w:pStyle w:val="CommentText"/>
      </w:pPr>
      <w:r>
        <w:rPr>
          <w:rStyle w:val="CommentReference"/>
        </w:rPr>
        <w:annotationRef/>
      </w:r>
      <w:r>
        <w:t>Spell out</w:t>
      </w:r>
    </w:p>
  </w:comment>
  <w:comment w:id="88" w:author="Rosati, Jacky" w:date="2019-12-27T16:55:00Z" w:initials="RJ">
    <w:p w14:paraId="62B14D3A" w14:textId="663D6FC1" w:rsidR="00883CCC" w:rsidRDefault="00883CCC">
      <w:pPr>
        <w:pStyle w:val="CommentText"/>
      </w:pPr>
      <w:r>
        <w:rPr>
          <w:rStyle w:val="CommentReference"/>
        </w:rPr>
        <w:annotationRef/>
      </w:r>
      <w:r>
        <w:t>But this is what you are investigating – no need to say it again</w:t>
      </w:r>
    </w:p>
  </w:comment>
  <w:comment w:id="96" w:author="Rosati, Jacky" w:date="2019-12-27T16:57:00Z" w:initials="RJ">
    <w:p w14:paraId="0401DF83" w14:textId="0A4D2764" w:rsidR="00883CCC" w:rsidRDefault="00883CCC">
      <w:pPr>
        <w:pStyle w:val="CommentText"/>
      </w:pPr>
      <w:r>
        <w:rPr>
          <w:rStyle w:val="CommentReference"/>
        </w:rPr>
        <w:annotationRef/>
      </w:r>
      <w:r>
        <w:t>Again, too many paragraphs – keep paragraphs with continuing thoughts together</w:t>
      </w:r>
    </w:p>
  </w:comment>
  <w:comment w:id="100" w:author="Rosati, Jacky" w:date="2019-12-27T16:52:00Z" w:initials="RJ">
    <w:p w14:paraId="70E8D7B2" w14:textId="77777777" w:rsidR="00883CCC" w:rsidRDefault="00883CCC">
      <w:pPr>
        <w:pStyle w:val="CommentText"/>
      </w:pPr>
      <w:r>
        <w:rPr>
          <w:rStyle w:val="CommentReference"/>
        </w:rPr>
        <w:annotationRef/>
      </w:r>
      <w:r>
        <w:t>This background is HUGE</w:t>
      </w:r>
    </w:p>
    <w:p w14:paraId="4F36093A" w14:textId="77777777" w:rsidR="00883CCC" w:rsidRDefault="00883CCC">
      <w:pPr>
        <w:pStyle w:val="CommentText"/>
      </w:pPr>
    </w:p>
    <w:p w14:paraId="5AD8903F" w14:textId="77777777" w:rsidR="00883CCC" w:rsidRDefault="00883CCC">
      <w:pPr>
        <w:pStyle w:val="CommentText"/>
      </w:pPr>
      <w:r>
        <w:t>You need to decide on key issues, give background ONLY on those issues, and give results and conclusions only on those issues.  There is far to much verbiage for one manuscript.  If there are this many points, it may do well to break into two papers.</w:t>
      </w:r>
    </w:p>
    <w:p w14:paraId="6A3A24D9" w14:textId="77777777" w:rsidR="00883CCC" w:rsidRDefault="00883CCC">
      <w:pPr>
        <w:pStyle w:val="CommentText"/>
      </w:pPr>
    </w:p>
    <w:p w14:paraId="652151FC" w14:textId="10657426" w:rsidR="00883CCC" w:rsidRDefault="00883CCC">
      <w:pPr>
        <w:pStyle w:val="CommentText"/>
      </w:pPr>
      <w:r>
        <w:t>There is also lots of repetition here – make this background concise … it should not take up more than 1 page …..</w:t>
      </w:r>
    </w:p>
  </w:comment>
  <w:comment w:id="108" w:author="Rosati, Jacky" w:date="2019-12-27T17:00:00Z" w:initials="RJ">
    <w:p w14:paraId="1AFB7677" w14:textId="03A8A901" w:rsidR="00883CCC" w:rsidRDefault="00883CCC">
      <w:pPr>
        <w:pStyle w:val="CommentText"/>
      </w:pPr>
      <w:r>
        <w:rPr>
          <w:rStyle w:val="CommentReference"/>
        </w:rPr>
        <w:annotationRef/>
      </w:r>
      <w:r>
        <w:t>In results/discussion … not here</w:t>
      </w:r>
    </w:p>
  </w:comment>
  <w:comment w:id="111" w:author="Rosati, Jacky" w:date="2019-12-27T17:00:00Z" w:initials="RJ">
    <w:p w14:paraId="78683FBC" w14:textId="5F8F75CA" w:rsidR="00883CCC" w:rsidRDefault="00883CCC">
      <w:pPr>
        <w:pStyle w:val="CommentText"/>
      </w:pPr>
      <w:r>
        <w:rPr>
          <w:rStyle w:val="CommentReference"/>
        </w:rPr>
        <w:annotationRef/>
      </w:r>
      <w:r>
        <w:t>Single sentence?  Say something like “Using the TIMES model from 2010 to 2050, CO2 mitigation ….</w:t>
      </w:r>
    </w:p>
  </w:comment>
  <w:comment w:id="114" w:author="Rosati, Jacky" w:date="2019-12-27T17:09:00Z" w:initials="RJ">
    <w:p w14:paraId="60FB069D" w14:textId="5434D519" w:rsidR="00977C85" w:rsidRDefault="00977C85">
      <w:pPr>
        <w:pStyle w:val="CommentText"/>
      </w:pPr>
      <w:r>
        <w:rPr>
          <w:rStyle w:val="CommentReference"/>
        </w:rPr>
        <w:annotationRef/>
      </w:r>
      <w:r>
        <w:t>reference</w:t>
      </w:r>
    </w:p>
  </w:comment>
  <w:comment w:id="116" w:author="Rosati, Jacky" w:date="2019-12-27T17:19:00Z" w:initials="RJ">
    <w:p w14:paraId="174AA436" w14:textId="052BE658" w:rsidR="00C913A3" w:rsidRDefault="00C913A3">
      <w:pPr>
        <w:pStyle w:val="CommentText"/>
      </w:pPr>
      <w:r>
        <w:rPr>
          <w:rStyle w:val="CommentReference"/>
        </w:rPr>
        <w:annotationRef/>
      </w:r>
      <w:r>
        <w:t>add why these regions have no capacity (no or few bodies of water/offshore access ….)</w:t>
      </w:r>
    </w:p>
  </w:comment>
  <w:comment w:id="120" w:author="Rosati, Jacky" w:date="2019-12-27T17:25:00Z" w:initials="RJ">
    <w:p w14:paraId="5017BDD8" w14:textId="539155F9" w:rsidR="00C913A3" w:rsidRDefault="00C913A3">
      <w:pPr>
        <w:pStyle w:val="CommentText"/>
      </w:pPr>
      <w:r>
        <w:rPr>
          <w:rStyle w:val="CommentReference"/>
        </w:rPr>
        <w:annotationRef/>
      </w:r>
      <w:r>
        <w:t>why?</w:t>
      </w:r>
    </w:p>
  </w:comment>
  <w:comment w:id="129" w:author="Rosati, Jacky" w:date="2019-12-27T17:27:00Z" w:initials="RJ">
    <w:p w14:paraId="2D5E64B5" w14:textId="676786FC" w:rsidR="00C913A3" w:rsidRDefault="00C913A3">
      <w:pPr>
        <w:pStyle w:val="CommentText"/>
      </w:pPr>
      <w:r>
        <w:rPr>
          <w:rStyle w:val="CommentReference"/>
        </w:rPr>
        <w:annotationRef/>
      </w:r>
      <w:r>
        <w:t>Again, combine paragraphs</w:t>
      </w:r>
    </w:p>
  </w:comment>
  <w:comment w:id="130" w:author="Rosati, Jacky" w:date="2019-12-27T17:27:00Z" w:initials="RJ">
    <w:p w14:paraId="09B25189" w14:textId="18F0D878" w:rsidR="00C913A3" w:rsidRDefault="00C913A3">
      <w:pPr>
        <w:pStyle w:val="CommentText"/>
      </w:pPr>
      <w:r>
        <w:rPr>
          <w:rStyle w:val="CommentReference"/>
        </w:rPr>
        <w:annotationRef/>
      </w:r>
      <w:r>
        <w:t>Error bars?  Units? (for both figures)  also more descriptive title for these figures</w:t>
      </w:r>
    </w:p>
  </w:comment>
  <w:comment w:id="131" w:author="Rosati, Jacky" w:date="2019-12-27T17:29:00Z" w:initials="RJ">
    <w:p w14:paraId="6AAD3BE6" w14:textId="47D6FAEA" w:rsidR="00C913A3" w:rsidRDefault="00C913A3">
      <w:pPr>
        <w:pStyle w:val="CommentText"/>
      </w:pPr>
      <w:r>
        <w:rPr>
          <w:rStyle w:val="CommentReference"/>
        </w:rPr>
        <w:annotationRef/>
      </w:r>
      <w:r>
        <w:t>These conclusions have too much repetition and are too scattered.  They need to match up with the items laid out in your background/intro.  Also need to be more concise – fewer paragraphs</w:t>
      </w:r>
    </w:p>
  </w:comment>
  <w:comment w:id="154" w:author="Rosati, Jacky" w:date="2019-12-27T17:36:00Z" w:initials="RJ">
    <w:p w14:paraId="5D1BEAEB" w14:textId="294272C0" w:rsidR="00C913A3" w:rsidRDefault="00C913A3">
      <w:pPr>
        <w:pStyle w:val="CommentText"/>
      </w:pPr>
      <w:r>
        <w:rPr>
          <w:rStyle w:val="CommentReference"/>
        </w:rPr>
        <w:annotationRef/>
      </w:r>
      <w:r>
        <w:t>Combine these three paragraphs and make more concise</w:t>
      </w:r>
    </w:p>
  </w:comment>
  <w:comment w:id="157" w:author="Rosati, Jacky" w:date="2019-12-27T17:35:00Z" w:initials="RJ">
    <w:p w14:paraId="5BC60CEB" w14:textId="7BD12BF4" w:rsidR="00C913A3" w:rsidRDefault="00C913A3">
      <w:pPr>
        <w:pStyle w:val="CommentText"/>
      </w:pPr>
      <w:r>
        <w:rPr>
          <w:rStyle w:val="CommentReference"/>
        </w:rPr>
        <w:annotationRef/>
      </w:r>
      <w:r>
        <w:t>Too much info for future work – this is supposed to be conclusions about current work</w:t>
      </w:r>
    </w:p>
  </w:comment>
  <w:comment w:id="162" w:author="Rosati, Jacky" w:date="2019-12-27T17:35:00Z" w:initials="RJ">
    <w:p w14:paraId="2ADB8CEE" w14:textId="43BA43C1" w:rsidR="00C913A3" w:rsidRDefault="00C913A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A1CE3" w15:done="0"/>
  <w15:commentEx w15:paraId="79F611CB" w15:done="0"/>
  <w15:commentEx w15:paraId="34EF89B5" w15:done="0"/>
  <w15:commentEx w15:paraId="4669DD99" w15:done="0"/>
  <w15:commentEx w15:paraId="1B137559" w15:done="0"/>
  <w15:commentEx w15:paraId="641702FB" w15:done="0"/>
  <w15:commentEx w15:paraId="199CE9E1" w15:done="0"/>
  <w15:commentEx w15:paraId="78F869CB" w15:done="0"/>
  <w15:commentEx w15:paraId="644A8275" w15:done="0"/>
  <w15:commentEx w15:paraId="375309F9" w15:done="0"/>
  <w15:commentEx w15:paraId="70399307" w15:done="0"/>
  <w15:commentEx w15:paraId="645F41DC" w15:done="0"/>
  <w15:commentEx w15:paraId="62B14D3A" w15:done="0"/>
  <w15:commentEx w15:paraId="0401DF83" w15:done="0"/>
  <w15:commentEx w15:paraId="652151FC" w15:done="0"/>
  <w15:commentEx w15:paraId="1AFB7677" w15:done="0"/>
  <w15:commentEx w15:paraId="78683FBC" w15:done="0"/>
  <w15:commentEx w15:paraId="60FB069D" w15:done="0"/>
  <w15:commentEx w15:paraId="174AA436" w15:done="0"/>
  <w15:commentEx w15:paraId="5017BDD8" w15:done="0"/>
  <w15:commentEx w15:paraId="2D5E64B5" w15:done="0"/>
  <w15:commentEx w15:paraId="09B25189" w15:done="0"/>
  <w15:commentEx w15:paraId="6AAD3BE6" w15:done="0"/>
  <w15:commentEx w15:paraId="5D1BEAEB" w15:done="0"/>
  <w15:commentEx w15:paraId="5BC60CEB" w15:done="0"/>
  <w15:commentEx w15:paraId="2ADB8C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A1CE3" w16cid:durableId="21B0AF2B"/>
  <w16cid:commentId w16cid:paraId="79F611CB" w16cid:durableId="21B0AFAA"/>
  <w16cid:commentId w16cid:paraId="34EF89B5" w16cid:durableId="21B0B0BE"/>
  <w16cid:commentId w16cid:paraId="4669DD99" w16cid:durableId="21B0B28E"/>
  <w16cid:commentId w16cid:paraId="1B137559" w16cid:durableId="21B0B17E"/>
  <w16cid:commentId w16cid:paraId="641702FB" w16cid:durableId="21B0B3CD"/>
  <w16cid:commentId w16cid:paraId="199CE9E1" w16cid:durableId="21B0B370"/>
  <w16cid:commentId w16cid:paraId="78F869CB" w16cid:durableId="21B0B401"/>
  <w16cid:commentId w16cid:paraId="644A8275" w16cid:durableId="21B0B4F7"/>
  <w16cid:commentId w16cid:paraId="375309F9" w16cid:durableId="21B0B492"/>
  <w16cid:commentId w16cid:paraId="70399307" w16cid:durableId="21B0B06B"/>
  <w16cid:commentId w16cid:paraId="645F41DC" w16cid:durableId="21B0B091"/>
  <w16cid:commentId w16cid:paraId="62B14D3A" w16cid:durableId="21B0B5EC"/>
  <w16cid:commentId w16cid:paraId="0401DF83" w16cid:durableId="21B0B675"/>
  <w16cid:commentId w16cid:paraId="652151FC" w16cid:durableId="21B0B55A"/>
  <w16cid:commentId w16cid:paraId="1AFB7677" w16cid:durableId="21B0B710"/>
  <w16cid:commentId w16cid:paraId="78683FBC" w16cid:durableId="21B0B72D"/>
  <w16cid:commentId w16cid:paraId="60FB069D" w16cid:durableId="21B0B960"/>
  <w16cid:commentId w16cid:paraId="174AA436" w16cid:durableId="21B0BB93"/>
  <w16cid:commentId w16cid:paraId="5017BDD8" w16cid:durableId="21B0BCF9"/>
  <w16cid:commentId w16cid:paraId="2D5E64B5" w16cid:durableId="21B0BD7A"/>
  <w16cid:commentId w16cid:paraId="09B25189" w16cid:durableId="21B0BD92"/>
  <w16cid:commentId w16cid:paraId="6AAD3BE6" w16cid:durableId="21B0BDE3"/>
  <w16cid:commentId w16cid:paraId="5D1BEAEB" w16cid:durableId="21B0BFBA"/>
  <w16cid:commentId w16cid:paraId="5BC60CEB" w16cid:durableId="21B0BF71"/>
  <w16cid:commentId w16cid:paraId="2ADB8CEE" w16cid:durableId="21B0BF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947D4" w14:textId="77777777" w:rsidR="00634D56" w:rsidRDefault="00634D56" w:rsidP="00B72FB6">
      <w:pPr>
        <w:spacing w:after="0" w:line="240" w:lineRule="auto"/>
      </w:pPr>
      <w:r>
        <w:separator/>
      </w:r>
    </w:p>
  </w:endnote>
  <w:endnote w:type="continuationSeparator" w:id="0">
    <w:p w14:paraId="5E349AEA" w14:textId="77777777" w:rsidR="00634D56" w:rsidRDefault="00634D56"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945FB3" w:rsidRDefault="00945FB3">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945FB3" w:rsidRDefault="0094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913C2" w14:textId="77777777" w:rsidR="00634D56" w:rsidRDefault="00634D56" w:rsidP="00B72FB6">
      <w:pPr>
        <w:spacing w:after="0" w:line="240" w:lineRule="auto"/>
      </w:pPr>
      <w:r>
        <w:separator/>
      </w:r>
    </w:p>
  </w:footnote>
  <w:footnote w:type="continuationSeparator" w:id="0">
    <w:p w14:paraId="7B0A02A2" w14:textId="77777777" w:rsidR="00634D56" w:rsidRDefault="00634D56"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ati, Jacky">
    <w15:presenceInfo w15:providerId="AD" w15:userId="S::Rosati.Jacky@epa.gov::6f0373fe-bbf2-4c4a-9903-217675830a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70E5"/>
    <w:rsid w:val="00002AAD"/>
    <w:rsid w:val="00006892"/>
    <w:rsid w:val="00010E52"/>
    <w:rsid w:val="00011EE4"/>
    <w:rsid w:val="000135C5"/>
    <w:rsid w:val="00016433"/>
    <w:rsid w:val="00016F8D"/>
    <w:rsid w:val="00017FCB"/>
    <w:rsid w:val="000200CA"/>
    <w:rsid w:val="00024089"/>
    <w:rsid w:val="00025FAC"/>
    <w:rsid w:val="00026FCC"/>
    <w:rsid w:val="00032256"/>
    <w:rsid w:val="00032FA4"/>
    <w:rsid w:val="00037BFA"/>
    <w:rsid w:val="00045D45"/>
    <w:rsid w:val="0004775E"/>
    <w:rsid w:val="00047FA1"/>
    <w:rsid w:val="00050729"/>
    <w:rsid w:val="00050B11"/>
    <w:rsid w:val="00052A48"/>
    <w:rsid w:val="00053CE8"/>
    <w:rsid w:val="00057B1D"/>
    <w:rsid w:val="000600C5"/>
    <w:rsid w:val="000658FC"/>
    <w:rsid w:val="000669A9"/>
    <w:rsid w:val="00067A54"/>
    <w:rsid w:val="00070900"/>
    <w:rsid w:val="0007143F"/>
    <w:rsid w:val="000725AD"/>
    <w:rsid w:val="000725F2"/>
    <w:rsid w:val="000755E8"/>
    <w:rsid w:val="000756C4"/>
    <w:rsid w:val="00075C47"/>
    <w:rsid w:val="00075C61"/>
    <w:rsid w:val="00076820"/>
    <w:rsid w:val="000769F0"/>
    <w:rsid w:val="0007766E"/>
    <w:rsid w:val="00084137"/>
    <w:rsid w:val="00084336"/>
    <w:rsid w:val="0008787D"/>
    <w:rsid w:val="00087B87"/>
    <w:rsid w:val="00087BB1"/>
    <w:rsid w:val="000926C8"/>
    <w:rsid w:val="000943DC"/>
    <w:rsid w:val="000965E5"/>
    <w:rsid w:val="0009765E"/>
    <w:rsid w:val="000A0946"/>
    <w:rsid w:val="000A2921"/>
    <w:rsid w:val="000A603B"/>
    <w:rsid w:val="000A6265"/>
    <w:rsid w:val="000A6443"/>
    <w:rsid w:val="000A6BF9"/>
    <w:rsid w:val="000A7D33"/>
    <w:rsid w:val="000B0C77"/>
    <w:rsid w:val="000B0F98"/>
    <w:rsid w:val="000B2C52"/>
    <w:rsid w:val="000B38A2"/>
    <w:rsid w:val="000B4C60"/>
    <w:rsid w:val="000B4F1B"/>
    <w:rsid w:val="000B54C2"/>
    <w:rsid w:val="000C27A7"/>
    <w:rsid w:val="000C542B"/>
    <w:rsid w:val="000C5A1F"/>
    <w:rsid w:val="000C6AE2"/>
    <w:rsid w:val="000C7235"/>
    <w:rsid w:val="000D15B3"/>
    <w:rsid w:val="000D2624"/>
    <w:rsid w:val="000D3080"/>
    <w:rsid w:val="000D427B"/>
    <w:rsid w:val="000D5C7E"/>
    <w:rsid w:val="000E0CE0"/>
    <w:rsid w:val="000E1F1A"/>
    <w:rsid w:val="000E26CC"/>
    <w:rsid w:val="000E2776"/>
    <w:rsid w:val="000E2D56"/>
    <w:rsid w:val="000E302E"/>
    <w:rsid w:val="000E4BAA"/>
    <w:rsid w:val="000E5F81"/>
    <w:rsid w:val="000E6B42"/>
    <w:rsid w:val="000F2620"/>
    <w:rsid w:val="000F49EE"/>
    <w:rsid w:val="000F5336"/>
    <w:rsid w:val="000F7624"/>
    <w:rsid w:val="000F76F5"/>
    <w:rsid w:val="00102508"/>
    <w:rsid w:val="00103284"/>
    <w:rsid w:val="001035E5"/>
    <w:rsid w:val="00103CE5"/>
    <w:rsid w:val="0010750A"/>
    <w:rsid w:val="0010799C"/>
    <w:rsid w:val="00111DE9"/>
    <w:rsid w:val="00112C0A"/>
    <w:rsid w:val="00113103"/>
    <w:rsid w:val="00113F30"/>
    <w:rsid w:val="00114506"/>
    <w:rsid w:val="00114964"/>
    <w:rsid w:val="00117946"/>
    <w:rsid w:val="00120A06"/>
    <w:rsid w:val="0012116C"/>
    <w:rsid w:val="001239DB"/>
    <w:rsid w:val="00124EB0"/>
    <w:rsid w:val="001257D2"/>
    <w:rsid w:val="00127847"/>
    <w:rsid w:val="00130066"/>
    <w:rsid w:val="00130DCA"/>
    <w:rsid w:val="0013129D"/>
    <w:rsid w:val="00131414"/>
    <w:rsid w:val="00132537"/>
    <w:rsid w:val="00134E75"/>
    <w:rsid w:val="00140060"/>
    <w:rsid w:val="00141131"/>
    <w:rsid w:val="00141936"/>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FDF"/>
    <w:rsid w:val="00156027"/>
    <w:rsid w:val="0015724F"/>
    <w:rsid w:val="00157557"/>
    <w:rsid w:val="00157A24"/>
    <w:rsid w:val="0016033D"/>
    <w:rsid w:val="00160BB6"/>
    <w:rsid w:val="00164EF7"/>
    <w:rsid w:val="00167633"/>
    <w:rsid w:val="00171158"/>
    <w:rsid w:val="00172072"/>
    <w:rsid w:val="00175A9B"/>
    <w:rsid w:val="001774F1"/>
    <w:rsid w:val="001800D2"/>
    <w:rsid w:val="00184AA2"/>
    <w:rsid w:val="00186E7C"/>
    <w:rsid w:val="00186F5A"/>
    <w:rsid w:val="00190E97"/>
    <w:rsid w:val="00191DB4"/>
    <w:rsid w:val="00192CAB"/>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12F0"/>
    <w:rsid w:val="001E2876"/>
    <w:rsid w:val="001E53F0"/>
    <w:rsid w:val="001E6735"/>
    <w:rsid w:val="001F05E8"/>
    <w:rsid w:val="001F0E18"/>
    <w:rsid w:val="001F120A"/>
    <w:rsid w:val="001F1878"/>
    <w:rsid w:val="001F3CFF"/>
    <w:rsid w:val="001F4640"/>
    <w:rsid w:val="001F7750"/>
    <w:rsid w:val="002006A3"/>
    <w:rsid w:val="00200B0C"/>
    <w:rsid w:val="00201F84"/>
    <w:rsid w:val="00202C0F"/>
    <w:rsid w:val="002039FD"/>
    <w:rsid w:val="00203AA1"/>
    <w:rsid w:val="0020700F"/>
    <w:rsid w:val="002104F5"/>
    <w:rsid w:val="00211655"/>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52FF"/>
    <w:rsid w:val="002371AE"/>
    <w:rsid w:val="0024024C"/>
    <w:rsid w:val="0024102A"/>
    <w:rsid w:val="002418AC"/>
    <w:rsid w:val="00242B57"/>
    <w:rsid w:val="00242BFD"/>
    <w:rsid w:val="00243441"/>
    <w:rsid w:val="0024405C"/>
    <w:rsid w:val="00245398"/>
    <w:rsid w:val="00253F3A"/>
    <w:rsid w:val="00254039"/>
    <w:rsid w:val="002565B4"/>
    <w:rsid w:val="00256ABB"/>
    <w:rsid w:val="00256CE3"/>
    <w:rsid w:val="00257CF6"/>
    <w:rsid w:val="00260C85"/>
    <w:rsid w:val="00261BE0"/>
    <w:rsid w:val="00262471"/>
    <w:rsid w:val="0027022E"/>
    <w:rsid w:val="00273CA5"/>
    <w:rsid w:val="00274248"/>
    <w:rsid w:val="002744F5"/>
    <w:rsid w:val="00275074"/>
    <w:rsid w:val="00276DD5"/>
    <w:rsid w:val="00280D71"/>
    <w:rsid w:val="00281D73"/>
    <w:rsid w:val="002835D9"/>
    <w:rsid w:val="00294D50"/>
    <w:rsid w:val="00297AE6"/>
    <w:rsid w:val="002A2CC3"/>
    <w:rsid w:val="002A528C"/>
    <w:rsid w:val="002A568C"/>
    <w:rsid w:val="002A6C3C"/>
    <w:rsid w:val="002A6E8C"/>
    <w:rsid w:val="002B1190"/>
    <w:rsid w:val="002B13CC"/>
    <w:rsid w:val="002B233A"/>
    <w:rsid w:val="002B2884"/>
    <w:rsid w:val="002B2AB6"/>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532C"/>
    <w:rsid w:val="002E615B"/>
    <w:rsid w:val="002E6814"/>
    <w:rsid w:val="002E7BF9"/>
    <w:rsid w:val="002F1943"/>
    <w:rsid w:val="002F1DC0"/>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16AE1"/>
    <w:rsid w:val="00322B7B"/>
    <w:rsid w:val="00322C6C"/>
    <w:rsid w:val="00323CE2"/>
    <w:rsid w:val="0032637D"/>
    <w:rsid w:val="003312B6"/>
    <w:rsid w:val="003322BB"/>
    <w:rsid w:val="00332902"/>
    <w:rsid w:val="00333203"/>
    <w:rsid w:val="00333C03"/>
    <w:rsid w:val="00334738"/>
    <w:rsid w:val="003358EC"/>
    <w:rsid w:val="003365CF"/>
    <w:rsid w:val="003374A8"/>
    <w:rsid w:val="00341CA2"/>
    <w:rsid w:val="00343055"/>
    <w:rsid w:val="003475A9"/>
    <w:rsid w:val="003477C7"/>
    <w:rsid w:val="00350593"/>
    <w:rsid w:val="00352199"/>
    <w:rsid w:val="00353764"/>
    <w:rsid w:val="003540DF"/>
    <w:rsid w:val="0035473E"/>
    <w:rsid w:val="00357ECA"/>
    <w:rsid w:val="003602FF"/>
    <w:rsid w:val="0036244B"/>
    <w:rsid w:val="0036374E"/>
    <w:rsid w:val="003643FA"/>
    <w:rsid w:val="00366525"/>
    <w:rsid w:val="00367515"/>
    <w:rsid w:val="00367E00"/>
    <w:rsid w:val="0037075E"/>
    <w:rsid w:val="0037079A"/>
    <w:rsid w:val="003723FE"/>
    <w:rsid w:val="00372977"/>
    <w:rsid w:val="0037310A"/>
    <w:rsid w:val="003751C7"/>
    <w:rsid w:val="00375854"/>
    <w:rsid w:val="003767EB"/>
    <w:rsid w:val="00377949"/>
    <w:rsid w:val="00381311"/>
    <w:rsid w:val="003815DB"/>
    <w:rsid w:val="00382046"/>
    <w:rsid w:val="00383978"/>
    <w:rsid w:val="00392116"/>
    <w:rsid w:val="00395462"/>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6328"/>
    <w:rsid w:val="003C7405"/>
    <w:rsid w:val="003D046D"/>
    <w:rsid w:val="003D0650"/>
    <w:rsid w:val="003D1BB5"/>
    <w:rsid w:val="003D466B"/>
    <w:rsid w:val="003D4E87"/>
    <w:rsid w:val="003D5EF4"/>
    <w:rsid w:val="003D6E3A"/>
    <w:rsid w:val="003D79B6"/>
    <w:rsid w:val="003E44A3"/>
    <w:rsid w:val="003F1A21"/>
    <w:rsid w:val="003F286E"/>
    <w:rsid w:val="003F3EDF"/>
    <w:rsid w:val="003F417C"/>
    <w:rsid w:val="003F4C4A"/>
    <w:rsid w:val="003F675C"/>
    <w:rsid w:val="003F67FC"/>
    <w:rsid w:val="003F730F"/>
    <w:rsid w:val="003F7E48"/>
    <w:rsid w:val="0040645E"/>
    <w:rsid w:val="00406D68"/>
    <w:rsid w:val="00410839"/>
    <w:rsid w:val="00410B18"/>
    <w:rsid w:val="00410EB7"/>
    <w:rsid w:val="00414583"/>
    <w:rsid w:val="004150AE"/>
    <w:rsid w:val="00415715"/>
    <w:rsid w:val="00417A56"/>
    <w:rsid w:val="00417B6E"/>
    <w:rsid w:val="00420968"/>
    <w:rsid w:val="00422834"/>
    <w:rsid w:val="00424556"/>
    <w:rsid w:val="00424BDB"/>
    <w:rsid w:val="004254A3"/>
    <w:rsid w:val="004262BF"/>
    <w:rsid w:val="00426D18"/>
    <w:rsid w:val="00431D48"/>
    <w:rsid w:val="00434696"/>
    <w:rsid w:val="00434A79"/>
    <w:rsid w:val="004350A7"/>
    <w:rsid w:val="004351EC"/>
    <w:rsid w:val="00435896"/>
    <w:rsid w:val="00435AF7"/>
    <w:rsid w:val="00437ABE"/>
    <w:rsid w:val="00440257"/>
    <w:rsid w:val="004428B9"/>
    <w:rsid w:val="004446A3"/>
    <w:rsid w:val="004478A3"/>
    <w:rsid w:val="00447D33"/>
    <w:rsid w:val="00450914"/>
    <w:rsid w:val="00451CF5"/>
    <w:rsid w:val="004526B7"/>
    <w:rsid w:val="004543A3"/>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4F6A"/>
    <w:rsid w:val="004A68A5"/>
    <w:rsid w:val="004A6F8A"/>
    <w:rsid w:val="004A7E54"/>
    <w:rsid w:val="004B244B"/>
    <w:rsid w:val="004B6181"/>
    <w:rsid w:val="004B6235"/>
    <w:rsid w:val="004C0113"/>
    <w:rsid w:val="004C0518"/>
    <w:rsid w:val="004C15BB"/>
    <w:rsid w:val="004C177F"/>
    <w:rsid w:val="004C2129"/>
    <w:rsid w:val="004C3407"/>
    <w:rsid w:val="004C4463"/>
    <w:rsid w:val="004C5F81"/>
    <w:rsid w:val="004C6672"/>
    <w:rsid w:val="004C6FAF"/>
    <w:rsid w:val="004C76C0"/>
    <w:rsid w:val="004D0BD6"/>
    <w:rsid w:val="004D1C67"/>
    <w:rsid w:val="004D1E1C"/>
    <w:rsid w:val="004D779B"/>
    <w:rsid w:val="004E08C7"/>
    <w:rsid w:val="004E0F19"/>
    <w:rsid w:val="004E1B8A"/>
    <w:rsid w:val="004E56EE"/>
    <w:rsid w:val="004E6274"/>
    <w:rsid w:val="004E6F63"/>
    <w:rsid w:val="004F2C6D"/>
    <w:rsid w:val="004F3227"/>
    <w:rsid w:val="004F6D90"/>
    <w:rsid w:val="004F78F9"/>
    <w:rsid w:val="004F792C"/>
    <w:rsid w:val="00503549"/>
    <w:rsid w:val="0050419B"/>
    <w:rsid w:val="00504932"/>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37127"/>
    <w:rsid w:val="00544051"/>
    <w:rsid w:val="0054470C"/>
    <w:rsid w:val="00544BC1"/>
    <w:rsid w:val="005451E9"/>
    <w:rsid w:val="00545461"/>
    <w:rsid w:val="00553323"/>
    <w:rsid w:val="00556C76"/>
    <w:rsid w:val="005576CC"/>
    <w:rsid w:val="00560B1C"/>
    <w:rsid w:val="00563D5E"/>
    <w:rsid w:val="00563DF7"/>
    <w:rsid w:val="005650A2"/>
    <w:rsid w:val="005670FC"/>
    <w:rsid w:val="00571CAB"/>
    <w:rsid w:val="00573C71"/>
    <w:rsid w:val="0057567E"/>
    <w:rsid w:val="00575B0A"/>
    <w:rsid w:val="00576E5A"/>
    <w:rsid w:val="0058168E"/>
    <w:rsid w:val="00581BC2"/>
    <w:rsid w:val="00583287"/>
    <w:rsid w:val="00583AAA"/>
    <w:rsid w:val="00583D67"/>
    <w:rsid w:val="00583D88"/>
    <w:rsid w:val="005841F9"/>
    <w:rsid w:val="00586430"/>
    <w:rsid w:val="00591FF7"/>
    <w:rsid w:val="005A09AC"/>
    <w:rsid w:val="005A2E07"/>
    <w:rsid w:val="005A5348"/>
    <w:rsid w:val="005A6214"/>
    <w:rsid w:val="005A6536"/>
    <w:rsid w:val="005B1156"/>
    <w:rsid w:val="005B4431"/>
    <w:rsid w:val="005B494B"/>
    <w:rsid w:val="005B5AAA"/>
    <w:rsid w:val="005B5F87"/>
    <w:rsid w:val="005B6729"/>
    <w:rsid w:val="005B7048"/>
    <w:rsid w:val="005B7B33"/>
    <w:rsid w:val="005B7F03"/>
    <w:rsid w:val="005C055C"/>
    <w:rsid w:val="005C2148"/>
    <w:rsid w:val="005C2489"/>
    <w:rsid w:val="005C4CE5"/>
    <w:rsid w:val="005C51E8"/>
    <w:rsid w:val="005C68D1"/>
    <w:rsid w:val="005C7190"/>
    <w:rsid w:val="005D10F5"/>
    <w:rsid w:val="005D3F43"/>
    <w:rsid w:val="005D667D"/>
    <w:rsid w:val="005D66A3"/>
    <w:rsid w:val="005E1E57"/>
    <w:rsid w:val="005E21FE"/>
    <w:rsid w:val="005E432D"/>
    <w:rsid w:val="005E7414"/>
    <w:rsid w:val="005E7F60"/>
    <w:rsid w:val="005F16F1"/>
    <w:rsid w:val="005F3B26"/>
    <w:rsid w:val="005F5C65"/>
    <w:rsid w:val="005F5C74"/>
    <w:rsid w:val="005F63A1"/>
    <w:rsid w:val="005F674A"/>
    <w:rsid w:val="005F67EE"/>
    <w:rsid w:val="005F6A54"/>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4D56"/>
    <w:rsid w:val="006366ED"/>
    <w:rsid w:val="00636957"/>
    <w:rsid w:val="00636996"/>
    <w:rsid w:val="00636C09"/>
    <w:rsid w:val="00640F33"/>
    <w:rsid w:val="00643451"/>
    <w:rsid w:val="006436F0"/>
    <w:rsid w:val="00647DF6"/>
    <w:rsid w:val="00654568"/>
    <w:rsid w:val="00655D31"/>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55CB"/>
    <w:rsid w:val="00696727"/>
    <w:rsid w:val="00696B14"/>
    <w:rsid w:val="0069779C"/>
    <w:rsid w:val="006A10AE"/>
    <w:rsid w:val="006A18E1"/>
    <w:rsid w:val="006A2292"/>
    <w:rsid w:val="006A2517"/>
    <w:rsid w:val="006A3927"/>
    <w:rsid w:val="006A42AB"/>
    <w:rsid w:val="006A439B"/>
    <w:rsid w:val="006A55EF"/>
    <w:rsid w:val="006A6FBF"/>
    <w:rsid w:val="006B0DD2"/>
    <w:rsid w:val="006B274D"/>
    <w:rsid w:val="006B5FE2"/>
    <w:rsid w:val="006B6002"/>
    <w:rsid w:val="006B66AE"/>
    <w:rsid w:val="006B7213"/>
    <w:rsid w:val="006C016A"/>
    <w:rsid w:val="006C0FE6"/>
    <w:rsid w:val="006C26B7"/>
    <w:rsid w:val="006C28D2"/>
    <w:rsid w:val="006C7A2E"/>
    <w:rsid w:val="006D21CF"/>
    <w:rsid w:val="006D228C"/>
    <w:rsid w:val="006D24BC"/>
    <w:rsid w:val="006D3114"/>
    <w:rsid w:val="006D3660"/>
    <w:rsid w:val="006D5C08"/>
    <w:rsid w:val="006E083D"/>
    <w:rsid w:val="006E1AF8"/>
    <w:rsid w:val="006E2042"/>
    <w:rsid w:val="006E37B3"/>
    <w:rsid w:val="006E3A36"/>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1BB"/>
    <w:rsid w:val="00713F51"/>
    <w:rsid w:val="0071429E"/>
    <w:rsid w:val="007173AF"/>
    <w:rsid w:val="00721E76"/>
    <w:rsid w:val="00724098"/>
    <w:rsid w:val="00724315"/>
    <w:rsid w:val="00726D59"/>
    <w:rsid w:val="00727347"/>
    <w:rsid w:val="00730D79"/>
    <w:rsid w:val="00732433"/>
    <w:rsid w:val="007338BC"/>
    <w:rsid w:val="0073565B"/>
    <w:rsid w:val="00737EEE"/>
    <w:rsid w:val="00741C80"/>
    <w:rsid w:val="00741D64"/>
    <w:rsid w:val="00742161"/>
    <w:rsid w:val="00744E94"/>
    <w:rsid w:val="00745774"/>
    <w:rsid w:val="00750352"/>
    <w:rsid w:val="00751CDE"/>
    <w:rsid w:val="007533E8"/>
    <w:rsid w:val="007579C4"/>
    <w:rsid w:val="00760150"/>
    <w:rsid w:val="00760203"/>
    <w:rsid w:val="00764703"/>
    <w:rsid w:val="007667BA"/>
    <w:rsid w:val="007701CE"/>
    <w:rsid w:val="0077295B"/>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554"/>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D2B04"/>
    <w:rsid w:val="007D356F"/>
    <w:rsid w:val="007D3F54"/>
    <w:rsid w:val="007D5422"/>
    <w:rsid w:val="007D5648"/>
    <w:rsid w:val="007D5984"/>
    <w:rsid w:val="007D6B36"/>
    <w:rsid w:val="007D749A"/>
    <w:rsid w:val="007D752B"/>
    <w:rsid w:val="007E11D6"/>
    <w:rsid w:val="007E1621"/>
    <w:rsid w:val="007E4BC6"/>
    <w:rsid w:val="007E4E63"/>
    <w:rsid w:val="007E54D2"/>
    <w:rsid w:val="007E6D3A"/>
    <w:rsid w:val="007F2D1B"/>
    <w:rsid w:val="007F34B4"/>
    <w:rsid w:val="007F53F2"/>
    <w:rsid w:val="007F5B0F"/>
    <w:rsid w:val="008030B8"/>
    <w:rsid w:val="00804754"/>
    <w:rsid w:val="008053B5"/>
    <w:rsid w:val="00812BB4"/>
    <w:rsid w:val="008137FB"/>
    <w:rsid w:val="00821238"/>
    <w:rsid w:val="00827EBA"/>
    <w:rsid w:val="00832162"/>
    <w:rsid w:val="0083218F"/>
    <w:rsid w:val="00832FEF"/>
    <w:rsid w:val="00833244"/>
    <w:rsid w:val="0083527A"/>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0406"/>
    <w:rsid w:val="00871CB2"/>
    <w:rsid w:val="0087267F"/>
    <w:rsid w:val="008735CC"/>
    <w:rsid w:val="00873A08"/>
    <w:rsid w:val="008741B1"/>
    <w:rsid w:val="00874ED3"/>
    <w:rsid w:val="00875394"/>
    <w:rsid w:val="00875B4F"/>
    <w:rsid w:val="008807C3"/>
    <w:rsid w:val="0088105E"/>
    <w:rsid w:val="00883CCC"/>
    <w:rsid w:val="00891D85"/>
    <w:rsid w:val="00892942"/>
    <w:rsid w:val="008937CF"/>
    <w:rsid w:val="0089459D"/>
    <w:rsid w:val="0089474D"/>
    <w:rsid w:val="00895275"/>
    <w:rsid w:val="008A228F"/>
    <w:rsid w:val="008A3DB9"/>
    <w:rsid w:val="008A4B31"/>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6ED"/>
    <w:rsid w:val="008C680A"/>
    <w:rsid w:val="008C68E4"/>
    <w:rsid w:val="008C6C29"/>
    <w:rsid w:val="008C7576"/>
    <w:rsid w:val="008D24B5"/>
    <w:rsid w:val="008D3460"/>
    <w:rsid w:val="008D44AA"/>
    <w:rsid w:val="008D4B80"/>
    <w:rsid w:val="008D50DB"/>
    <w:rsid w:val="008D6EB1"/>
    <w:rsid w:val="008D727A"/>
    <w:rsid w:val="008E098E"/>
    <w:rsid w:val="008E198E"/>
    <w:rsid w:val="008E3DAF"/>
    <w:rsid w:val="008E42F0"/>
    <w:rsid w:val="008F2840"/>
    <w:rsid w:val="008F2A57"/>
    <w:rsid w:val="0090084D"/>
    <w:rsid w:val="00901ED2"/>
    <w:rsid w:val="00904A8C"/>
    <w:rsid w:val="0090702D"/>
    <w:rsid w:val="00907747"/>
    <w:rsid w:val="00907A3D"/>
    <w:rsid w:val="00910281"/>
    <w:rsid w:val="00910CB5"/>
    <w:rsid w:val="00911C6B"/>
    <w:rsid w:val="00913321"/>
    <w:rsid w:val="00913796"/>
    <w:rsid w:val="00913B59"/>
    <w:rsid w:val="00914550"/>
    <w:rsid w:val="00915B93"/>
    <w:rsid w:val="009211A9"/>
    <w:rsid w:val="00921640"/>
    <w:rsid w:val="00924D1E"/>
    <w:rsid w:val="00926B64"/>
    <w:rsid w:val="009304CB"/>
    <w:rsid w:val="00931124"/>
    <w:rsid w:val="00934663"/>
    <w:rsid w:val="0093596C"/>
    <w:rsid w:val="00935D97"/>
    <w:rsid w:val="00935E58"/>
    <w:rsid w:val="00937910"/>
    <w:rsid w:val="00942DB3"/>
    <w:rsid w:val="009431C4"/>
    <w:rsid w:val="009447CF"/>
    <w:rsid w:val="009456A5"/>
    <w:rsid w:val="009457D6"/>
    <w:rsid w:val="00945FB3"/>
    <w:rsid w:val="0094605D"/>
    <w:rsid w:val="0094628C"/>
    <w:rsid w:val="00950B84"/>
    <w:rsid w:val="00950D17"/>
    <w:rsid w:val="009524FF"/>
    <w:rsid w:val="00953C68"/>
    <w:rsid w:val="0095676C"/>
    <w:rsid w:val="00956A72"/>
    <w:rsid w:val="00960A4F"/>
    <w:rsid w:val="009614FD"/>
    <w:rsid w:val="00962770"/>
    <w:rsid w:val="0096384F"/>
    <w:rsid w:val="00964147"/>
    <w:rsid w:val="0096434A"/>
    <w:rsid w:val="00964E77"/>
    <w:rsid w:val="00965512"/>
    <w:rsid w:val="009658BF"/>
    <w:rsid w:val="009667C6"/>
    <w:rsid w:val="00974C10"/>
    <w:rsid w:val="00974EC1"/>
    <w:rsid w:val="00977627"/>
    <w:rsid w:val="00977C85"/>
    <w:rsid w:val="00980611"/>
    <w:rsid w:val="009825C3"/>
    <w:rsid w:val="009840B5"/>
    <w:rsid w:val="00984169"/>
    <w:rsid w:val="00987247"/>
    <w:rsid w:val="00987DA8"/>
    <w:rsid w:val="00991700"/>
    <w:rsid w:val="00992C56"/>
    <w:rsid w:val="00994151"/>
    <w:rsid w:val="009964BA"/>
    <w:rsid w:val="0099798B"/>
    <w:rsid w:val="00997DA4"/>
    <w:rsid w:val="009A2B1A"/>
    <w:rsid w:val="009A3EE8"/>
    <w:rsid w:val="009A456F"/>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4E9"/>
    <w:rsid w:val="009D61EF"/>
    <w:rsid w:val="009D759E"/>
    <w:rsid w:val="009E0631"/>
    <w:rsid w:val="009E386A"/>
    <w:rsid w:val="009E3C67"/>
    <w:rsid w:val="009E4193"/>
    <w:rsid w:val="009E4979"/>
    <w:rsid w:val="009E77C8"/>
    <w:rsid w:val="009F052D"/>
    <w:rsid w:val="009F0578"/>
    <w:rsid w:val="009F0E26"/>
    <w:rsid w:val="009F31C2"/>
    <w:rsid w:val="009F3472"/>
    <w:rsid w:val="009F4AC4"/>
    <w:rsid w:val="009F5A31"/>
    <w:rsid w:val="00A000D9"/>
    <w:rsid w:val="00A00F88"/>
    <w:rsid w:val="00A013CB"/>
    <w:rsid w:val="00A02456"/>
    <w:rsid w:val="00A032DB"/>
    <w:rsid w:val="00A154AC"/>
    <w:rsid w:val="00A15B6B"/>
    <w:rsid w:val="00A1790F"/>
    <w:rsid w:val="00A20B68"/>
    <w:rsid w:val="00A20F3B"/>
    <w:rsid w:val="00A2158F"/>
    <w:rsid w:val="00A2575D"/>
    <w:rsid w:val="00A3175E"/>
    <w:rsid w:val="00A35CE6"/>
    <w:rsid w:val="00A36162"/>
    <w:rsid w:val="00A3649A"/>
    <w:rsid w:val="00A43F3F"/>
    <w:rsid w:val="00A45C74"/>
    <w:rsid w:val="00A4748B"/>
    <w:rsid w:val="00A47CC4"/>
    <w:rsid w:val="00A552F7"/>
    <w:rsid w:val="00A579A1"/>
    <w:rsid w:val="00A611F3"/>
    <w:rsid w:val="00A61661"/>
    <w:rsid w:val="00A63724"/>
    <w:rsid w:val="00A65E3E"/>
    <w:rsid w:val="00A664F4"/>
    <w:rsid w:val="00A6716F"/>
    <w:rsid w:val="00A70349"/>
    <w:rsid w:val="00A774A9"/>
    <w:rsid w:val="00A77F74"/>
    <w:rsid w:val="00A81110"/>
    <w:rsid w:val="00A81A07"/>
    <w:rsid w:val="00A82036"/>
    <w:rsid w:val="00A83613"/>
    <w:rsid w:val="00A83763"/>
    <w:rsid w:val="00A83AF4"/>
    <w:rsid w:val="00A84DC0"/>
    <w:rsid w:val="00A86A16"/>
    <w:rsid w:val="00A9018E"/>
    <w:rsid w:val="00A91E46"/>
    <w:rsid w:val="00A927B8"/>
    <w:rsid w:val="00A933FB"/>
    <w:rsid w:val="00A93BE3"/>
    <w:rsid w:val="00A9470A"/>
    <w:rsid w:val="00A96CFB"/>
    <w:rsid w:val="00A96EE5"/>
    <w:rsid w:val="00A971DE"/>
    <w:rsid w:val="00AA1111"/>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9F9"/>
    <w:rsid w:val="00AF3266"/>
    <w:rsid w:val="00AF6EA9"/>
    <w:rsid w:val="00B03F1E"/>
    <w:rsid w:val="00B05CD0"/>
    <w:rsid w:val="00B076EC"/>
    <w:rsid w:val="00B13E35"/>
    <w:rsid w:val="00B16CE3"/>
    <w:rsid w:val="00B17F6D"/>
    <w:rsid w:val="00B20796"/>
    <w:rsid w:val="00B20C79"/>
    <w:rsid w:val="00B21C14"/>
    <w:rsid w:val="00B22234"/>
    <w:rsid w:val="00B252CC"/>
    <w:rsid w:val="00B265BA"/>
    <w:rsid w:val="00B27C96"/>
    <w:rsid w:val="00B36682"/>
    <w:rsid w:val="00B42C4D"/>
    <w:rsid w:val="00B43411"/>
    <w:rsid w:val="00B43A2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6361"/>
    <w:rsid w:val="00B772B0"/>
    <w:rsid w:val="00B774C5"/>
    <w:rsid w:val="00B77DDB"/>
    <w:rsid w:val="00B802F8"/>
    <w:rsid w:val="00B81980"/>
    <w:rsid w:val="00B820AF"/>
    <w:rsid w:val="00B82E2C"/>
    <w:rsid w:val="00B85812"/>
    <w:rsid w:val="00B85AC5"/>
    <w:rsid w:val="00B91B5E"/>
    <w:rsid w:val="00B9202D"/>
    <w:rsid w:val="00B92153"/>
    <w:rsid w:val="00B928D4"/>
    <w:rsid w:val="00B92B01"/>
    <w:rsid w:val="00B92BA8"/>
    <w:rsid w:val="00B9301F"/>
    <w:rsid w:val="00B93AAE"/>
    <w:rsid w:val="00B93FEA"/>
    <w:rsid w:val="00B96172"/>
    <w:rsid w:val="00B9642C"/>
    <w:rsid w:val="00B96D35"/>
    <w:rsid w:val="00BA3B73"/>
    <w:rsid w:val="00BA3CAA"/>
    <w:rsid w:val="00BA7554"/>
    <w:rsid w:val="00BB3798"/>
    <w:rsid w:val="00BB53B0"/>
    <w:rsid w:val="00BB55D6"/>
    <w:rsid w:val="00BB633E"/>
    <w:rsid w:val="00BB7081"/>
    <w:rsid w:val="00BB769D"/>
    <w:rsid w:val="00BC0E33"/>
    <w:rsid w:val="00BC1315"/>
    <w:rsid w:val="00BC4AA1"/>
    <w:rsid w:val="00BC4F86"/>
    <w:rsid w:val="00BC543A"/>
    <w:rsid w:val="00BC56C2"/>
    <w:rsid w:val="00BC5994"/>
    <w:rsid w:val="00BC59AC"/>
    <w:rsid w:val="00BC6F40"/>
    <w:rsid w:val="00BC78E3"/>
    <w:rsid w:val="00BD25E6"/>
    <w:rsid w:val="00BD325B"/>
    <w:rsid w:val="00BD4400"/>
    <w:rsid w:val="00BD6FBB"/>
    <w:rsid w:val="00BE2BE2"/>
    <w:rsid w:val="00BE4451"/>
    <w:rsid w:val="00BE64CD"/>
    <w:rsid w:val="00BE68A0"/>
    <w:rsid w:val="00BE6CF8"/>
    <w:rsid w:val="00BF03D8"/>
    <w:rsid w:val="00BF045B"/>
    <w:rsid w:val="00BF0A51"/>
    <w:rsid w:val="00BF392D"/>
    <w:rsid w:val="00BF48E5"/>
    <w:rsid w:val="00BF7AF9"/>
    <w:rsid w:val="00C00894"/>
    <w:rsid w:val="00C02ED5"/>
    <w:rsid w:val="00C05035"/>
    <w:rsid w:val="00C1222C"/>
    <w:rsid w:val="00C12D4F"/>
    <w:rsid w:val="00C16F37"/>
    <w:rsid w:val="00C17E93"/>
    <w:rsid w:val="00C226E7"/>
    <w:rsid w:val="00C24480"/>
    <w:rsid w:val="00C24DA6"/>
    <w:rsid w:val="00C25321"/>
    <w:rsid w:val="00C33C96"/>
    <w:rsid w:val="00C35114"/>
    <w:rsid w:val="00C3792B"/>
    <w:rsid w:val="00C44BE4"/>
    <w:rsid w:val="00C4599A"/>
    <w:rsid w:val="00C467C3"/>
    <w:rsid w:val="00C475A3"/>
    <w:rsid w:val="00C5075B"/>
    <w:rsid w:val="00C5161C"/>
    <w:rsid w:val="00C54D12"/>
    <w:rsid w:val="00C54F6C"/>
    <w:rsid w:val="00C5519D"/>
    <w:rsid w:val="00C56AE9"/>
    <w:rsid w:val="00C60948"/>
    <w:rsid w:val="00C60D9B"/>
    <w:rsid w:val="00C618A6"/>
    <w:rsid w:val="00C61E15"/>
    <w:rsid w:val="00C6549F"/>
    <w:rsid w:val="00C6707B"/>
    <w:rsid w:val="00C67316"/>
    <w:rsid w:val="00C67B29"/>
    <w:rsid w:val="00C75DFC"/>
    <w:rsid w:val="00C76669"/>
    <w:rsid w:val="00C81A4A"/>
    <w:rsid w:val="00C82A97"/>
    <w:rsid w:val="00C82C81"/>
    <w:rsid w:val="00C83413"/>
    <w:rsid w:val="00C85560"/>
    <w:rsid w:val="00C8572B"/>
    <w:rsid w:val="00C85DCF"/>
    <w:rsid w:val="00C90259"/>
    <w:rsid w:val="00C902EC"/>
    <w:rsid w:val="00C90A3E"/>
    <w:rsid w:val="00C913A3"/>
    <w:rsid w:val="00C914D3"/>
    <w:rsid w:val="00C9478F"/>
    <w:rsid w:val="00CA06A9"/>
    <w:rsid w:val="00CA0860"/>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002C"/>
    <w:rsid w:val="00D01694"/>
    <w:rsid w:val="00D02595"/>
    <w:rsid w:val="00D0359E"/>
    <w:rsid w:val="00D03EDB"/>
    <w:rsid w:val="00D070B3"/>
    <w:rsid w:val="00D128D1"/>
    <w:rsid w:val="00D1344A"/>
    <w:rsid w:val="00D17476"/>
    <w:rsid w:val="00D2076C"/>
    <w:rsid w:val="00D20962"/>
    <w:rsid w:val="00D20D55"/>
    <w:rsid w:val="00D21177"/>
    <w:rsid w:val="00D212C5"/>
    <w:rsid w:val="00D22B7C"/>
    <w:rsid w:val="00D271EF"/>
    <w:rsid w:val="00D31980"/>
    <w:rsid w:val="00D330A7"/>
    <w:rsid w:val="00D35AFA"/>
    <w:rsid w:val="00D35F9B"/>
    <w:rsid w:val="00D37355"/>
    <w:rsid w:val="00D40692"/>
    <w:rsid w:val="00D41480"/>
    <w:rsid w:val="00D42DA5"/>
    <w:rsid w:val="00D45566"/>
    <w:rsid w:val="00D45A8B"/>
    <w:rsid w:val="00D45DBD"/>
    <w:rsid w:val="00D461C7"/>
    <w:rsid w:val="00D4675C"/>
    <w:rsid w:val="00D4742B"/>
    <w:rsid w:val="00D4799E"/>
    <w:rsid w:val="00D50877"/>
    <w:rsid w:val="00D53C07"/>
    <w:rsid w:val="00D54073"/>
    <w:rsid w:val="00D5468B"/>
    <w:rsid w:val="00D56E8C"/>
    <w:rsid w:val="00D61287"/>
    <w:rsid w:val="00D63356"/>
    <w:rsid w:val="00D639A5"/>
    <w:rsid w:val="00D63F81"/>
    <w:rsid w:val="00D66B04"/>
    <w:rsid w:val="00D70726"/>
    <w:rsid w:val="00D71EA2"/>
    <w:rsid w:val="00D73F35"/>
    <w:rsid w:val="00D74377"/>
    <w:rsid w:val="00D75C1D"/>
    <w:rsid w:val="00D767E7"/>
    <w:rsid w:val="00D76B6A"/>
    <w:rsid w:val="00D77F3C"/>
    <w:rsid w:val="00D800D5"/>
    <w:rsid w:val="00D81106"/>
    <w:rsid w:val="00D815B8"/>
    <w:rsid w:val="00D82C2A"/>
    <w:rsid w:val="00D838C9"/>
    <w:rsid w:val="00D85C53"/>
    <w:rsid w:val="00D85D6E"/>
    <w:rsid w:val="00D86D49"/>
    <w:rsid w:val="00D87FF6"/>
    <w:rsid w:val="00D90245"/>
    <w:rsid w:val="00D91249"/>
    <w:rsid w:val="00D920AF"/>
    <w:rsid w:val="00D92439"/>
    <w:rsid w:val="00D9258A"/>
    <w:rsid w:val="00D946F2"/>
    <w:rsid w:val="00DA024A"/>
    <w:rsid w:val="00DA0A56"/>
    <w:rsid w:val="00DA1AB8"/>
    <w:rsid w:val="00DA70FE"/>
    <w:rsid w:val="00DB10D4"/>
    <w:rsid w:val="00DB10EB"/>
    <w:rsid w:val="00DB22A4"/>
    <w:rsid w:val="00DB304A"/>
    <w:rsid w:val="00DB3B21"/>
    <w:rsid w:val="00DB7317"/>
    <w:rsid w:val="00DB79F7"/>
    <w:rsid w:val="00DC05D2"/>
    <w:rsid w:val="00DC0D8B"/>
    <w:rsid w:val="00DC115E"/>
    <w:rsid w:val="00DC3D47"/>
    <w:rsid w:val="00DC4443"/>
    <w:rsid w:val="00DC59A0"/>
    <w:rsid w:val="00DC7192"/>
    <w:rsid w:val="00DD43E3"/>
    <w:rsid w:val="00DD5E83"/>
    <w:rsid w:val="00DE217E"/>
    <w:rsid w:val="00DE27D0"/>
    <w:rsid w:val="00DE2F7B"/>
    <w:rsid w:val="00DE3BCD"/>
    <w:rsid w:val="00DE413B"/>
    <w:rsid w:val="00DF0151"/>
    <w:rsid w:val="00DF0E5F"/>
    <w:rsid w:val="00DF1DFC"/>
    <w:rsid w:val="00DF3248"/>
    <w:rsid w:val="00DF3F92"/>
    <w:rsid w:val="00DF42E0"/>
    <w:rsid w:val="00DF7257"/>
    <w:rsid w:val="00E010F9"/>
    <w:rsid w:val="00E025CE"/>
    <w:rsid w:val="00E02E84"/>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7BF6"/>
    <w:rsid w:val="00E440D3"/>
    <w:rsid w:val="00E525AC"/>
    <w:rsid w:val="00E52D6F"/>
    <w:rsid w:val="00E535B1"/>
    <w:rsid w:val="00E55900"/>
    <w:rsid w:val="00E55BE7"/>
    <w:rsid w:val="00E55F21"/>
    <w:rsid w:val="00E56668"/>
    <w:rsid w:val="00E57443"/>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55E6"/>
    <w:rsid w:val="00E86FB7"/>
    <w:rsid w:val="00E9045C"/>
    <w:rsid w:val="00E9101E"/>
    <w:rsid w:val="00E920A2"/>
    <w:rsid w:val="00E9228B"/>
    <w:rsid w:val="00E95AD3"/>
    <w:rsid w:val="00EA000A"/>
    <w:rsid w:val="00EA076C"/>
    <w:rsid w:val="00EA3EEF"/>
    <w:rsid w:val="00EA451E"/>
    <w:rsid w:val="00EA6068"/>
    <w:rsid w:val="00EA66C0"/>
    <w:rsid w:val="00EA7866"/>
    <w:rsid w:val="00EB33DC"/>
    <w:rsid w:val="00EB42CB"/>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0404"/>
    <w:rsid w:val="00EE6E48"/>
    <w:rsid w:val="00EF1EA2"/>
    <w:rsid w:val="00EF1F55"/>
    <w:rsid w:val="00EF42F1"/>
    <w:rsid w:val="00EF5961"/>
    <w:rsid w:val="00EF59CA"/>
    <w:rsid w:val="00EF772C"/>
    <w:rsid w:val="00F03AA3"/>
    <w:rsid w:val="00F062BC"/>
    <w:rsid w:val="00F076D5"/>
    <w:rsid w:val="00F100D1"/>
    <w:rsid w:val="00F1092B"/>
    <w:rsid w:val="00F10AC4"/>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21"/>
    <w:rsid w:val="00F37B3D"/>
    <w:rsid w:val="00F41538"/>
    <w:rsid w:val="00F42337"/>
    <w:rsid w:val="00F429CD"/>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AEF"/>
    <w:rsid w:val="00F85D12"/>
    <w:rsid w:val="00F8698E"/>
    <w:rsid w:val="00F87530"/>
    <w:rsid w:val="00F877BE"/>
    <w:rsid w:val="00F903C9"/>
    <w:rsid w:val="00F93338"/>
    <w:rsid w:val="00F959D2"/>
    <w:rsid w:val="00F96EC0"/>
    <w:rsid w:val="00FA0312"/>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42E"/>
    <w:rsid w:val="00FE07DC"/>
    <w:rsid w:val="00FE13D7"/>
    <w:rsid w:val="00FE23AF"/>
    <w:rsid w:val="00FE2951"/>
    <w:rsid w:val="00FE3109"/>
    <w:rsid w:val="00FF0C1C"/>
    <w:rsid w:val="00FF181C"/>
    <w:rsid w:val="00FF1F3A"/>
    <w:rsid w:val="00FF2857"/>
    <w:rsid w:val="00FF3716"/>
    <w:rsid w:val="00FF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ACB0D"/>
  <w15:chartTrackingRefBased/>
  <w15:docId w15:val="{99A89DD3-BD13-4D47-B522-57278F9E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055860757">
          <w:marLeft w:val="0"/>
          <w:marRight w:val="0"/>
          <w:marTop w:val="0"/>
          <w:marBottom w:val="0"/>
          <w:divBdr>
            <w:top w:val="none" w:sz="0" w:space="0" w:color="auto"/>
            <w:left w:val="none" w:sz="0" w:space="0" w:color="auto"/>
            <w:bottom w:val="none" w:sz="0" w:space="0" w:color="auto"/>
            <w:right w:val="none" w:sz="0" w:space="0" w:color="auto"/>
          </w:divBdr>
        </w:div>
        <w:div w:id="1682851353">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s://www.ge.com/renewableenergy/wind-energy/offshore-wind/haliade-x-offshore-turbine"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s://cfpub.epa.gov/si/si_public_record_report.cfm?Lab=NRMRL&amp;dirEntryId=34647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microsoft.com/office/2011/relationships/people" Target="people.xml"/><Relationship Id="rId5" Type="http://schemas.openxmlformats.org/officeDocument/2006/relationships/customXml" Target="../customXml/item5.xml"/><Relationship Id="rId15" Type="http://schemas.openxmlformats.org/officeDocument/2006/relationships/hyperlink" Target="mailto:browning.morgan@epa.gov"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www.virginiamercury.com/2019/09/24/four-things-to-know-about-dominions-massive-wind-farm-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2.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0A7CC8-61DB-4D2F-9124-27AEBEEEB8E0}">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5ddedca0-709f-4917-a305-42d5cb3ea1ba"/>
    <ds:schemaRef ds:uri="http://schemas.microsoft.com/sharepoint.v3"/>
  </ds:schemaRefs>
</ds:datastoreItem>
</file>

<file path=customXml/itemProps4.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5.xml><?xml version="1.0" encoding="utf-8"?>
<ds:datastoreItem xmlns:ds="http://schemas.openxmlformats.org/officeDocument/2006/customXml" ds:itemID="{3F9571BE-8C9B-4AAD-8CA7-8677B577D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4074</TotalTime>
  <Pages>20</Pages>
  <Words>15091</Words>
  <Characters>86021</Characters>
  <Application>Microsoft Office Word</Application>
  <DocSecurity>0</DocSecurity>
  <Lines>716</Lines>
  <Paragraphs>201</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Contribution of Offshore Wind to the Power Grid: U.S. Mix and Air Quality Implic</vt:lpstr>
      <vt:lpstr>    Abstract</vt:lpstr>
      <vt:lpstr>    Keywords</vt:lpstr>
      <vt:lpstr>    Highlights</vt:lpstr>
      <vt:lpstr>    </vt:lpstr>
      <vt:lpstr>    1. Introduction and objectives</vt:lpstr>
      <vt:lpstr>    2. Background</vt:lpstr>
      <vt:lpstr>    3. Materials and Methods</vt:lpstr>
      <vt:lpstr>    </vt:lpstr>
      <vt:lpstr>    Results and Discussion</vt:lpstr>
      <vt:lpstr>    Conclusions </vt:lpstr>
      <vt:lpstr>    Notes  on Modeling</vt:lpstr>
      <vt:lpstr>    Disclaimer</vt:lpstr>
      <vt:lpstr>    Acknowledgments</vt:lpstr>
      <vt:lpstr>    Data Availability</vt:lpstr>
      <vt:lpstr>    </vt:lpstr>
      <vt:lpstr>    References</vt:lpstr>
    </vt:vector>
  </TitlesOfParts>
  <Company/>
  <LinksUpToDate>false</LinksUpToDate>
  <CharactersWithSpaces>100911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Rosati, Jacky</cp:lastModifiedBy>
  <cp:revision>3</cp:revision>
  <cp:lastPrinted>2019-12-17T22:05:00Z</cp:lastPrinted>
  <dcterms:created xsi:type="dcterms:W3CDTF">2019-12-27T22:37:00Z</dcterms:created>
  <dcterms:modified xsi:type="dcterms:W3CDTF">2019-12-30T18:31:00Z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